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0DDE8" w14:textId="77777777" w:rsidR="00EE650B" w:rsidRDefault="00EE650B" w:rsidP="003E2AA9">
      <w:pPr>
        <w:spacing w:before="100" w:beforeAutospacing="1" w:after="100" w:afterAutospacing="1" w:line="240" w:lineRule="auto"/>
        <w:outlineLvl w:val="0"/>
        <w:rPr>
          <w:rFonts w:ascii="Arial" w:eastAsia="Times New Roman" w:hAnsi="Arial" w:cs="Arial"/>
          <w:b/>
          <w:bCs/>
          <w:kern w:val="36"/>
          <w:sz w:val="24"/>
          <w:szCs w:val="24"/>
        </w:rPr>
      </w:pPr>
      <w:r>
        <w:rPr>
          <w:rFonts w:ascii="Arial" w:eastAsia="Times New Roman" w:hAnsi="Arial" w:cs="Arial"/>
          <w:b/>
          <w:bCs/>
          <w:kern w:val="36"/>
          <w:sz w:val="24"/>
          <w:szCs w:val="24"/>
        </w:rPr>
        <w:t>Regulation 10 to be amended as follows:</w:t>
      </w:r>
    </w:p>
    <w:p w14:paraId="4EAE119B" w14:textId="77777777" w:rsidR="003E2AA9" w:rsidRPr="003E2AA9" w:rsidRDefault="003E2AA9" w:rsidP="003E2AA9">
      <w:pPr>
        <w:spacing w:before="100" w:beforeAutospacing="1" w:after="100" w:afterAutospacing="1" w:line="240" w:lineRule="auto"/>
        <w:outlineLvl w:val="0"/>
        <w:rPr>
          <w:rFonts w:ascii="Arial" w:eastAsia="Times New Roman" w:hAnsi="Arial" w:cs="Arial"/>
          <w:b/>
          <w:bCs/>
          <w:kern w:val="36"/>
          <w:sz w:val="24"/>
          <w:szCs w:val="24"/>
        </w:rPr>
      </w:pPr>
      <w:r>
        <w:rPr>
          <w:rFonts w:ascii="Arial" w:eastAsia="Times New Roman" w:hAnsi="Arial" w:cs="Arial"/>
          <w:b/>
          <w:bCs/>
          <w:kern w:val="36"/>
          <w:sz w:val="24"/>
          <w:szCs w:val="24"/>
        </w:rPr>
        <w:t xml:space="preserve">REGULATION </w:t>
      </w:r>
      <w:r w:rsidRPr="003E2AA9">
        <w:rPr>
          <w:rFonts w:ascii="Arial" w:eastAsia="Times New Roman" w:hAnsi="Arial" w:cs="Arial"/>
          <w:b/>
          <w:bCs/>
          <w:kern w:val="36"/>
          <w:sz w:val="24"/>
          <w:szCs w:val="24"/>
        </w:rPr>
        <w:t>10</w:t>
      </w:r>
      <w:r w:rsidR="00EE650B">
        <w:rPr>
          <w:rFonts w:ascii="Arial" w:eastAsia="Times New Roman" w:hAnsi="Arial" w:cs="Arial"/>
          <w:b/>
          <w:bCs/>
          <w:kern w:val="36"/>
          <w:sz w:val="24"/>
          <w:szCs w:val="24"/>
        </w:rPr>
        <w:t xml:space="preserve">:  </w:t>
      </w:r>
      <w:r w:rsidRPr="003E2AA9">
        <w:rPr>
          <w:rFonts w:ascii="Arial" w:eastAsia="Times New Roman" w:hAnsi="Arial" w:cs="Arial"/>
          <w:b/>
          <w:bCs/>
          <w:kern w:val="36"/>
          <w:sz w:val="24"/>
          <w:szCs w:val="24"/>
        </w:rPr>
        <w:t xml:space="preserve"> ELIGIBLE LISTS</w:t>
      </w:r>
    </w:p>
    <w:p w14:paraId="06E638C2" w14:textId="77777777" w:rsidR="003E2AA9" w:rsidRPr="003E2AA9" w:rsidRDefault="003E2AA9" w:rsidP="003E2AA9">
      <w:pPr>
        <w:spacing w:after="0" w:line="240" w:lineRule="auto"/>
        <w:rPr>
          <w:rFonts w:ascii="Arial" w:eastAsia="Times New Roman" w:hAnsi="Arial" w:cs="Arial"/>
          <w:sz w:val="24"/>
          <w:szCs w:val="24"/>
        </w:rPr>
      </w:pPr>
      <w:r w:rsidRPr="003E2AA9">
        <w:rPr>
          <w:rFonts w:ascii="Arial" w:eastAsia="Times New Roman" w:hAnsi="Arial" w:cs="Arial"/>
          <w:sz w:val="24"/>
          <w:szCs w:val="24"/>
        </w:rPr>
        <w:t xml:space="preserve">10.01 - TYPE OF LIST.  The Director shall establish and maintain such lists of </w:t>
      </w:r>
      <w:proofErr w:type="spellStart"/>
      <w:r w:rsidRPr="003E2AA9">
        <w:rPr>
          <w:rFonts w:ascii="Arial" w:eastAsia="Times New Roman" w:hAnsi="Arial" w:cs="Arial"/>
          <w:sz w:val="24"/>
          <w:szCs w:val="24"/>
        </w:rPr>
        <w:t>eligibles</w:t>
      </w:r>
      <w:proofErr w:type="spellEnd"/>
      <w:r w:rsidRPr="003E2AA9">
        <w:rPr>
          <w:rFonts w:ascii="Arial" w:eastAsia="Times New Roman" w:hAnsi="Arial" w:cs="Arial"/>
          <w:sz w:val="24"/>
          <w:szCs w:val="24"/>
        </w:rPr>
        <w:t xml:space="preserve"> for the various classes of positions as deemed necessary or desirable to meet the needs of the service.  Appointment from the various types of lists shall be made in the order defined in Regulation </w:t>
      </w:r>
      <w:r w:rsidRPr="00EE650B">
        <w:rPr>
          <w:rFonts w:ascii="Arial" w:eastAsia="Times New Roman" w:hAnsi="Arial" w:cs="Arial"/>
          <w:sz w:val="24"/>
          <w:szCs w:val="24"/>
        </w:rPr>
        <w:t>11.02</w:t>
      </w:r>
      <w:r w:rsidRPr="003E2AA9">
        <w:rPr>
          <w:rFonts w:ascii="Arial" w:eastAsia="Times New Roman" w:hAnsi="Arial" w:cs="Arial"/>
          <w:sz w:val="24"/>
          <w:szCs w:val="24"/>
        </w:rPr>
        <w:t xml:space="preserve">. </w:t>
      </w:r>
    </w:p>
    <w:p w14:paraId="491C2EF6" w14:textId="77777777" w:rsidR="003E2AA9" w:rsidRPr="003E2AA9" w:rsidRDefault="003E2AA9" w:rsidP="003E2AA9">
      <w:pPr>
        <w:spacing w:after="0" w:line="240" w:lineRule="auto"/>
        <w:rPr>
          <w:rFonts w:ascii="Arial" w:eastAsia="Times New Roman" w:hAnsi="Arial" w:cs="Arial"/>
          <w:sz w:val="24"/>
          <w:szCs w:val="24"/>
        </w:rPr>
      </w:pPr>
    </w:p>
    <w:p w14:paraId="59426DF4" w14:textId="12592B35" w:rsidR="003E2AA9" w:rsidRPr="003E2AA9" w:rsidRDefault="003E2AA9" w:rsidP="003E2AA9">
      <w:pPr>
        <w:spacing w:after="0" w:line="240" w:lineRule="auto"/>
        <w:rPr>
          <w:rFonts w:ascii="Arial" w:eastAsia="Times New Roman" w:hAnsi="Arial" w:cs="Arial"/>
          <w:sz w:val="24"/>
          <w:szCs w:val="24"/>
        </w:rPr>
      </w:pPr>
      <w:r w:rsidRPr="003E2AA9">
        <w:rPr>
          <w:rFonts w:ascii="Arial" w:eastAsia="Times New Roman" w:hAnsi="Arial" w:cs="Arial"/>
          <w:sz w:val="24"/>
          <w:szCs w:val="24"/>
        </w:rPr>
        <w:t>10.01</w:t>
      </w:r>
      <w:ins w:id="0" w:author="Janine LaBletta" w:date="2019-08-28T10:07:00Z">
        <w:r w:rsidR="00E10B52">
          <w:rPr>
            <w:rFonts w:ascii="Arial" w:eastAsia="Times New Roman" w:hAnsi="Arial" w:cs="Arial"/>
            <w:sz w:val="24"/>
            <w:szCs w:val="24"/>
          </w:rPr>
          <w:t>-</w:t>
        </w:r>
      </w:ins>
      <w:r w:rsidRPr="003E2AA9">
        <w:rPr>
          <w:rFonts w:ascii="Arial" w:eastAsia="Times New Roman" w:hAnsi="Arial" w:cs="Arial"/>
          <w:sz w:val="24"/>
          <w:szCs w:val="24"/>
        </w:rPr>
        <w:t xml:space="preserve">1 - LAYOFF LIST.  An employee having permanent or probationary Civil Service status in a specific class of work, but who is not working in such class because of layoff due to a lack of either work or funds, or a departmental reorganization resulting in abolishment of </w:t>
      </w:r>
      <w:del w:id="1" w:author="Janine LaBletta" w:date="2019-12-11T17:12:00Z">
        <w:r w:rsidRPr="003E2AA9" w:rsidDel="006F67B4">
          <w:rPr>
            <w:rFonts w:ascii="Arial" w:eastAsia="Times New Roman" w:hAnsi="Arial" w:cs="Arial"/>
            <w:sz w:val="24"/>
            <w:szCs w:val="24"/>
          </w:rPr>
          <w:delText>his or her</w:delText>
        </w:r>
      </w:del>
      <w:ins w:id="2" w:author="Janine LaBletta" w:date="2019-12-11T17:12:00Z">
        <w:r w:rsidR="006F67B4">
          <w:rPr>
            <w:rFonts w:ascii="Arial" w:eastAsia="Times New Roman" w:hAnsi="Arial" w:cs="Arial"/>
            <w:sz w:val="24"/>
            <w:szCs w:val="24"/>
          </w:rPr>
          <w:t>their</w:t>
        </w:r>
      </w:ins>
      <w:r w:rsidRPr="003E2AA9">
        <w:rPr>
          <w:rFonts w:ascii="Arial" w:eastAsia="Times New Roman" w:hAnsi="Arial" w:cs="Arial"/>
          <w:sz w:val="24"/>
          <w:szCs w:val="24"/>
        </w:rPr>
        <w:t xml:space="preserve"> position, shall have </w:t>
      </w:r>
      <w:del w:id="3" w:author="Janine LaBletta" w:date="2019-12-11T17:12:00Z">
        <w:r w:rsidRPr="003E2AA9" w:rsidDel="006F67B4">
          <w:rPr>
            <w:rFonts w:ascii="Arial" w:eastAsia="Times New Roman" w:hAnsi="Arial" w:cs="Arial"/>
            <w:sz w:val="24"/>
            <w:szCs w:val="24"/>
          </w:rPr>
          <w:delText>his or her</w:delText>
        </w:r>
      </w:del>
      <w:ins w:id="4" w:author="Janine LaBletta" w:date="2019-12-11T17:12:00Z">
        <w:r w:rsidR="006F67B4">
          <w:rPr>
            <w:rFonts w:ascii="Arial" w:eastAsia="Times New Roman" w:hAnsi="Arial" w:cs="Arial"/>
            <w:sz w:val="24"/>
            <w:szCs w:val="24"/>
          </w:rPr>
          <w:t>their</w:t>
        </w:r>
      </w:ins>
      <w:r w:rsidRPr="003E2AA9">
        <w:rPr>
          <w:rFonts w:ascii="Arial" w:eastAsia="Times New Roman" w:hAnsi="Arial" w:cs="Arial"/>
          <w:sz w:val="24"/>
          <w:szCs w:val="24"/>
        </w:rPr>
        <w:t xml:space="preserve"> name placed upon the appropriate layoff list for </w:t>
      </w:r>
      <w:del w:id="5" w:author="Janine LaBletta" w:date="2019-12-11T17:12:00Z">
        <w:r w:rsidRPr="003E2AA9" w:rsidDel="006F67B4">
          <w:rPr>
            <w:rFonts w:ascii="Arial" w:eastAsia="Times New Roman" w:hAnsi="Arial" w:cs="Arial"/>
            <w:sz w:val="24"/>
            <w:szCs w:val="24"/>
          </w:rPr>
          <w:delText>his or her</w:delText>
        </w:r>
      </w:del>
      <w:ins w:id="6" w:author="Janine LaBletta" w:date="2019-12-11T17:12:00Z">
        <w:r w:rsidR="006F67B4">
          <w:rPr>
            <w:rFonts w:ascii="Arial" w:eastAsia="Times New Roman" w:hAnsi="Arial" w:cs="Arial"/>
            <w:sz w:val="24"/>
            <w:szCs w:val="24"/>
          </w:rPr>
          <w:t>their</w:t>
        </w:r>
      </w:ins>
      <w:r w:rsidRPr="003E2AA9">
        <w:rPr>
          <w:rFonts w:ascii="Arial" w:eastAsia="Times New Roman" w:hAnsi="Arial" w:cs="Arial"/>
          <w:sz w:val="24"/>
          <w:szCs w:val="24"/>
        </w:rPr>
        <w:t xml:space="preserve"> class of employment.  Names shall be placed on a layoff list in order of a combination of performance rating credit and seniority in the Civil Service as provided for in Civil Service Regulations </w:t>
      </w:r>
      <w:hyperlink r:id="rId6" w:anchor="reg.16.012" w:tooltip="16.012" w:history="1">
        <w:r w:rsidRPr="00EE650B">
          <w:rPr>
            <w:rFonts w:ascii="Arial" w:eastAsia="Times New Roman" w:hAnsi="Arial" w:cs="Arial"/>
            <w:sz w:val="24"/>
            <w:szCs w:val="24"/>
          </w:rPr>
          <w:t>16.012</w:t>
        </w:r>
      </w:hyperlink>
      <w:r w:rsidRPr="00EE650B">
        <w:rPr>
          <w:rFonts w:ascii="Arial" w:eastAsia="Times New Roman" w:hAnsi="Arial" w:cs="Arial"/>
          <w:sz w:val="24"/>
          <w:szCs w:val="24"/>
        </w:rPr>
        <w:t xml:space="preserve"> and </w:t>
      </w:r>
      <w:hyperlink r:id="rId7" w:anchor="reg.16.013" w:tooltip="16.013" w:history="1">
        <w:r w:rsidRPr="00EE650B">
          <w:rPr>
            <w:rFonts w:ascii="Arial" w:eastAsia="Times New Roman" w:hAnsi="Arial" w:cs="Arial"/>
            <w:sz w:val="24"/>
            <w:szCs w:val="24"/>
          </w:rPr>
          <w:t>16.013</w:t>
        </w:r>
      </w:hyperlink>
      <w:r w:rsidRPr="00EE650B">
        <w:rPr>
          <w:rFonts w:ascii="Arial" w:eastAsia="Times New Roman" w:hAnsi="Arial" w:cs="Arial"/>
          <w:sz w:val="24"/>
          <w:szCs w:val="24"/>
        </w:rPr>
        <w:t>.  (</w:t>
      </w:r>
      <w:hyperlink r:id="rId8" w:anchor="JD_HRC-7-401" w:tooltip="Home Rule Charter Section 7-401 subsection (o)" w:history="1">
        <w:r w:rsidRPr="00EE650B">
          <w:rPr>
            <w:rFonts w:ascii="Arial" w:eastAsia="Times New Roman" w:hAnsi="Arial" w:cs="Arial"/>
            <w:sz w:val="24"/>
            <w:szCs w:val="24"/>
          </w:rPr>
          <w:t>Sec. 7-401 (o) C.C.</w:t>
        </w:r>
      </w:hyperlink>
      <w:r w:rsidRPr="00EE650B">
        <w:rPr>
          <w:rFonts w:ascii="Arial" w:eastAsia="Times New Roman" w:hAnsi="Arial" w:cs="Arial"/>
          <w:sz w:val="24"/>
          <w:szCs w:val="24"/>
        </w:rPr>
        <w:t xml:space="preserve">) </w:t>
      </w:r>
    </w:p>
    <w:p w14:paraId="64811AA1" w14:textId="77777777" w:rsidR="003E2AA9" w:rsidRPr="003E2AA9" w:rsidRDefault="003E2AA9" w:rsidP="003E2AA9">
      <w:pPr>
        <w:spacing w:after="0" w:line="240" w:lineRule="auto"/>
        <w:rPr>
          <w:rFonts w:ascii="Arial" w:eastAsia="Times New Roman" w:hAnsi="Arial" w:cs="Arial"/>
          <w:sz w:val="24"/>
          <w:szCs w:val="24"/>
        </w:rPr>
      </w:pPr>
    </w:p>
    <w:p w14:paraId="47E78F65" w14:textId="78348504" w:rsidR="003E2AA9" w:rsidRPr="003E2AA9" w:rsidRDefault="003E2AA9" w:rsidP="003E2AA9">
      <w:pPr>
        <w:spacing w:after="0" w:line="240" w:lineRule="auto"/>
        <w:rPr>
          <w:rFonts w:ascii="Arial" w:eastAsia="Times New Roman" w:hAnsi="Arial" w:cs="Arial"/>
          <w:sz w:val="24"/>
          <w:szCs w:val="24"/>
        </w:rPr>
      </w:pPr>
      <w:r w:rsidRPr="003E2AA9">
        <w:rPr>
          <w:rFonts w:ascii="Arial" w:eastAsia="Times New Roman" w:hAnsi="Arial" w:cs="Arial"/>
          <w:sz w:val="24"/>
          <w:szCs w:val="24"/>
        </w:rPr>
        <w:t>10.01</w:t>
      </w:r>
      <w:ins w:id="7" w:author="Janine LaBletta" w:date="2019-11-25T19:28:00Z">
        <w:r w:rsidR="00955842">
          <w:rPr>
            <w:rFonts w:ascii="Arial" w:eastAsia="Times New Roman" w:hAnsi="Arial" w:cs="Arial"/>
            <w:sz w:val="24"/>
            <w:szCs w:val="24"/>
          </w:rPr>
          <w:t>-</w:t>
        </w:r>
      </w:ins>
      <w:r w:rsidRPr="003E2AA9">
        <w:rPr>
          <w:rFonts w:ascii="Arial" w:eastAsia="Times New Roman" w:hAnsi="Arial" w:cs="Arial"/>
          <w:sz w:val="24"/>
          <w:szCs w:val="24"/>
        </w:rPr>
        <w:t xml:space="preserve">2 - CAREER ADVANCEMENT ELIGIBLE LIST.  Comprised of all qualified candidates who have permanent </w:t>
      </w:r>
      <w:ins w:id="8" w:author="Janine LaBletta" w:date="2019-12-18T09:18:00Z">
        <w:r w:rsidR="00BB1B5D">
          <w:rPr>
            <w:rFonts w:ascii="Arial" w:eastAsia="Times New Roman" w:hAnsi="Arial" w:cs="Arial"/>
            <w:sz w:val="24"/>
            <w:szCs w:val="24"/>
          </w:rPr>
          <w:t>C</w:t>
        </w:r>
      </w:ins>
      <w:del w:id="9" w:author="Janine LaBletta" w:date="2019-12-18T09:18:00Z">
        <w:r w:rsidRPr="003E2AA9" w:rsidDel="00BB1B5D">
          <w:rPr>
            <w:rFonts w:ascii="Arial" w:eastAsia="Times New Roman" w:hAnsi="Arial" w:cs="Arial"/>
            <w:sz w:val="24"/>
            <w:szCs w:val="24"/>
          </w:rPr>
          <w:delText>c</w:delText>
        </w:r>
      </w:del>
      <w:r w:rsidRPr="003E2AA9">
        <w:rPr>
          <w:rFonts w:ascii="Arial" w:eastAsia="Times New Roman" w:hAnsi="Arial" w:cs="Arial"/>
          <w:sz w:val="24"/>
          <w:szCs w:val="24"/>
        </w:rPr>
        <w:t xml:space="preserve">ivil </w:t>
      </w:r>
      <w:del w:id="10" w:author="Janine LaBletta" w:date="2019-12-18T09:18:00Z">
        <w:r w:rsidRPr="003E2AA9" w:rsidDel="00BB1B5D">
          <w:rPr>
            <w:rFonts w:ascii="Arial" w:eastAsia="Times New Roman" w:hAnsi="Arial" w:cs="Arial"/>
            <w:sz w:val="24"/>
            <w:szCs w:val="24"/>
          </w:rPr>
          <w:delText>s</w:delText>
        </w:r>
      </w:del>
      <w:ins w:id="11" w:author="Janine LaBletta" w:date="2019-12-18T09:18:00Z">
        <w:r w:rsidR="00BB1B5D">
          <w:rPr>
            <w:rFonts w:ascii="Arial" w:eastAsia="Times New Roman" w:hAnsi="Arial" w:cs="Arial"/>
            <w:sz w:val="24"/>
            <w:szCs w:val="24"/>
          </w:rPr>
          <w:t>S</w:t>
        </w:r>
      </w:ins>
      <w:r w:rsidRPr="003E2AA9">
        <w:rPr>
          <w:rFonts w:ascii="Arial" w:eastAsia="Times New Roman" w:hAnsi="Arial" w:cs="Arial"/>
          <w:sz w:val="24"/>
          <w:szCs w:val="24"/>
        </w:rPr>
        <w:t xml:space="preserve">ervice status in a career advancement class and are eligible for promotion to the next </w:t>
      </w:r>
      <w:proofErr w:type="gramStart"/>
      <w:r w:rsidRPr="003E2AA9">
        <w:rPr>
          <w:rFonts w:ascii="Arial" w:eastAsia="Times New Roman" w:hAnsi="Arial" w:cs="Arial"/>
          <w:sz w:val="24"/>
          <w:szCs w:val="24"/>
        </w:rPr>
        <w:t>higher level</w:t>
      </w:r>
      <w:proofErr w:type="gramEnd"/>
      <w:r w:rsidRPr="003E2AA9">
        <w:rPr>
          <w:rFonts w:ascii="Arial" w:eastAsia="Times New Roman" w:hAnsi="Arial" w:cs="Arial"/>
          <w:sz w:val="24"/>
          <w:szCs w:val="24"/>
        </w:rPr>
        <w:t xml:space="preserve"> class in the career advancement series. </w:t>
      </w:r>
    </w:p>
    <w:p w14:paraId="1974E7AA" w14:textId="77777777" w:rsidR="003E2AA9" w:rsidRPr="003E2AA9" w:rsidRDefault="003E2AA9" w:rsidP="003E2AA9">
      <w:pPr>
        <w:spacing w:after="0" w:line="240" w:lineRule="auto"/>
        <w:rPr>
          <w:rFonts w:ascii="Arial" w:eastAsia="Times New Roman" w:hAnsi="Arial" w:cs="Arial"/>
          <w:sz w:val="24"/>
          <w:szCs w:val="24"/>
        </w:rPr>
      </w:pPr>
    </w:p>
    <w:p w14:paraId="34E833A9" w14:textId="2D71A4A8" w:rsidR="003E2AA9" w:rsidRPr="003E2AA9" w:rsidRDefault="003E2AA9" w:rsidP="003E2AA9">
      <w:pPr>
        <w:spacing w:after="0" w:line="240" w:lineRule="auto"/>
        <w:rPr>
          <w:rFonts w:ascii="Arial" w:eastAsia="Times New Roman" w:hAnsi="Arial" w:cs="Arial"/>
          <w:sz w:val="24"/>
          <w:szCs w:val="24"/>
        </w:rPr>
      </w:pPr>
      <w:r w:rsidRPr="00401FA0">
        <w:rPr>
          <w:rFonts w:ascii="Arial" w:eastAsia="Times New Roman" w:hAnsi="Arial" w:cs="Arial"/>
          <w:sz w:val="24"/>
          <w:szCs w:val="24"/>
        </w:rPr>
        <w:t>10.01</w:t>
      </w:r>
      <w:ins w:id="12" w:author="Janine LaBletta" w:date="2019-11-25T19:28:00Z">
        <w:r w:rsidR="00955842">
          <w:rPr>
            <w:rFonts w:ascii="Arial" w:eastAsia="Times New Roman" w:hAnsi="Arial" w:cs="Arial"/>
            <w:sz w:val="24"/>
            <w:szCs w:val="24"/>
          </w:rPr>
          <w:t>-</w:t>
        </w:r>
      </w:ins>
      <w:r w:rsidR="007B7D8C">
        <w:rPr>
          <w:rFonts w:ascii="Arial" w:eastAsia="Times New Roman" w:hAnsi="Arial" w:cs="Arial"/>
          <w:sz w:val="24"/>
          <w:szCs w:val="24"/>
        </w:rPr>
        <w:t>3</w:t>
      </w:r>
      <w:r w:rsidR="00401FA0">
        <w:rPr>
          <w:rFonts w:ascii="Arial" w:eastAsia="Times New Roman" w:hAnsi="Arial" w:cs="Arial"/>
          <w:sz w:val="24"/>
          <w:szCs w:val="24"/>
        </w:rPr>
        <w:t>-</w:t>
      </w:r>
      <w:r w:rsidRPr="00401FA0">
        <w:rPr>
          <w:rFonts w:ascii="Arial" w:eastAsia="Times New Roman" w:hAnsi="Arial" w:cs="Arial"/>
          <w:sz w:val="24"/>
          <w:szCs w:val="24"/>
        </w:rPr>
        <w:t xml:space="preserve"> - PROMOTIONAL ELIGIBLE LIST.  Comprised of all qualified candidates who have permanent </w:t>
      </w:r>
      <w:ins w:id="13" w:author="Janine LaBletta" w:date="2019-12-18T09:18:00Z">
        <w:r w:rsidR="00BB1B5D">
          <w:rPr>
            <w:rFonts w:ascii="Arial" w:eastAsia="Times New Roman" w:hAnsi="Arial" w:cs="Arial"/>
            <w:sz w:val="24"/>
            <w:szCs w:val="24"/>
          </w:rPr>
          <w:t>C</w:t>
        </w:r>
      </w:ins>
      <w:del w:id="14" w:author="Janine LaBletta" w:date="2019-12-18T09:18:00Z">
        <w:r w:rsidRPr="00401FA0" w:rsidDel="00BB1B5D">
          <w:rPr>
            <w:rFonts w:ascii="Arial" w:eastAsia="Times New Roman" w:hAnsi="Arial" w:cs="Arial"/>
            <w:sz w:val="24"/>
            <w:szCs w:val="24"/>
          </w:rPr>
          <w:delText>c</w:delText>
        </w:r>
      </w:del>
      <w:r w:rsidRPr="00401FA0">
        <w:rPr>
          <w:rFonts w:ascii="Arial" w:eastAsia="Times New Roman" w:hAnsi="Arial" w:cs="Arial"/>
          <w:sz w:val="24"/>
          <w:szCs w:val="24"/>
        </w:rPr>
        <w:t xml:space="preserve">ivil </w:t>
      </w:r>
      <w:del w:id="15" w:author="Janine LaBletta" w:date="2019-12-18T09:18:00Z">
        <w:r w:rsidRPr="00401FA0" w:rsidDel="00BB1B5D">
          <w:rPr>
            <w:rFonts w:ascii="Arial" w:eastAsia="Times New Roman" w:hAnsi="Arial" w:cs="Arial"/>
            <w:sz w:val="24"/>
            <w:szCs w:val="24"/>
          </w:rPr>
          <w:delText>s</w:delText>
        </w:r>
      </w:del>
      <w:ins w:id="16" w:author="Janine LaBletta" w:date="2019-12-18T09:18:00Z">
        <w:r w:rsidR="00BB1B5D">
          <w:rPr>
            <w:rFonts w:ascii="Arial" w:eastAsia="Times New Roman" w:hAnsi="Arial" w:cs="Arial"/>
            <w:sz w:val="24"/>
            <w:szCs w:val="24"/>
          </w:rPr>
          <w:t>S</w:t>
        </w:r>
      </w:ins>
      <w:r w:rsidRPr="00401FA0">
        <w:rPr>
          <w:rFonts w:ascii="Arial" w:eastAsia="Times New Roman" w:hAnsi="Arial" w:cs="Arial"/>
          <w:sz w:val="24"/>
          <w:szCs w:val="24"/>
        </w:rPr>
        <w:t>ervice status and who have passed an examination and are ranked in order of relative excellence.</w:t>
      </w:r>
      <w:r w:rsidRPr="003E2AA9">
        <w:rPr>
          <w:rFonts w:ascii="Arial" w:eastAsia="Times New Roman" w:hAnsi="Arial" w:cs="Arial"/>
          <w:sz w:val="24"/>
          <w:szCs w:val="24"/>
        </w:rPr>
        <w:t xml:space="preserve"> </w:t>
      </w:r>
    </w:p>
    <w:p w14:paraId="4B129823" w14:textId="77777777" w:rsidR="003E2AA9" w:rsidRPr="003E2AA9" w:rsidRDefault="003E2AA9" w:rsidP="003E2AA9">
      <w:pPr>
        <w:spacing w:after="0" w:line="240" w:lineRule="auto"/>
        <w:rPr>
          <w:rFonts w:ascii="Arial" w:eastAsia="Times New Roman" w:hAnsi="Arial" w:cs="Arial"/>
          <w:sz w:val="24"/>
          <w:szCs w:val="24"/>
        </w:rPr>
      </w:pPr>
    </w:p>
    <w:p w14:paraId="236343F8" w14:textId="45C701F5" w:rsidR="003E2AA9" w:rsidRPr="003E2AA9" w:rsidRDefault="003E2AA9" w:rsidP="003E2AA9">
      <w:pPr>
        <w:spacing w:after="0" w:line="240" w:lineRule="auto"/>
        <w:rPr>
          <w:rFonts w:ascii="Arial" w:eastAsia="Times New Roman" w:hAnsi="Arial" w:cs="Arial"/>
          <w:sz w:val="24"/>
          <w:szCs w:val="24"/>
        </w:rPr>
      </w:pPr>
      <w:r w:rsidRPr="003E2AA9">
        <w:rPr>
          <w:rFonts w:ascii="Arial" w:eastAsia="Times New Roman" w:hAnsi="Arial" w:cs="Arial"/>
          <w:sz w:val="24"/>
          <w:szCs w:val="24"/>
        </w:rPr>
        <w:t>10.01</w:t>
      </w:r>
      <w:ins w:id="17" w:author="Janine LaBletta" w:date="2019-11-25T19:28:00Z">
        <w:r w:rsidR="00955842">
          <w:rPr>
            <w:rFonts w:ascii="Arial" w:eastAsia="Times New Roman" w:hAnsi="Arial" w:cs="Arial"/>
            <w:sz w:val="24"/>
            <w:szCs w:val="24"/>
          </w:rPr>
          <w:t>-</w:t>
        </w:r>
      </w:ins>
      <w:r w:rsidRPr="003E2AA9">
        <w:rPr>
          <w:rFonts w:ascii="Arial" w:eastAsia="Times New Roman" w:hAnsi="Arial" w:cs="Arial"/>
          <w:sz w:val="24"/>
          <w:szCs w:val="24"/>
        </w:rPr>
        <w:t xml:space="preserve">4 - DEPARTMENTAL PROMOTIONAL ELIGIBLE LIST.  Comprised of all qualified candidates who have permanent Civil Service status in a specified department and who have passed an examination and are ranked in order of relative excellence: </w:t>
      </w:r>
    </w:p>
    <w:p w14:paraId="32333EFC" w14:textId="29A37B80" w:rsidR="003E2AA9" w:rsidRPr="003E2AA9" w:rsidRDefault="003E2AA9" w:rsidP="003E2AA9">
      <w:pPr>
        <w:numPr>
          <w:ilvl w:val="0"/>
          <w:numId w:val="1"/>
        </w:numPr>
        <w:spacing w:before="100" w:beforeAutospacing="1" w:after="100" w:afterAutospacing="1" w:line="240" w:lineRule="auto"/>
        <w:rPr>
          <w:rFonts w:ascii="Arial" w:eastAsia="Times New Roman" w:hAnsi="Arial" w:cs="Arial"/>
          <w:sz w:val="24"/>
          <w:szCs w:val="24"/>
        </w:rPr>
      </w:pPr>
      <w:r w:rsidRPr="003E2AA9">
        <w:rPr>
          <w:rFonts w:ascii="Arial" w:eastAsia="Times New Roman" w:hAnsi="Arial" w:cs="Arial"/>
          <w:sz w:val="24"/>
          <w:szCs w:val="24"/>
        </w:rPr>
        <w:t>as sub-sets of a city-wide eligible list consisting of the names of all candidates from each department. The names of all candidates from a department will be considered a departmental promotional eligible list within the city-wide promotional eligible list. In accordance with Regulation 11.02</w:t>
      </w:r>
      <w:ins w:id="18" w:author="Janine LaBletta" w:date="2019-12-18T09:19:00Z">
        <w:r w:rsidR="00BB1B5D">
          <w:rPr>
            <w:rFonts w:ascii="Arial" w:eastAsia="Times New Roman" w:hAnsi="Arial" w:cs="Arial"/>
            <w:sz w:val="24"/>
            <w:szCs w:val="24"/>
          </w:rPr>
          <w:t>-</w:t>
        </w:r>
      </w:ins>
      <w:r w:rsidRPr="003E2AA9">
        <w:rPr>
          <w:rFonts w:ascii="Arial" w:eastAsia="Times New Roman" w:hAnsi="Arial" w:cs="Arial"/>
          <w:sz w:val="24"/>
          <w:szCs w:val="24"/>
        </w:rPr>
        <w:t xml:space="preserve">3, the appointing authority may request certification of eligible candidates from </w:t>
      </w:r>
      <w:del w:id="19" w:author="Janine LaBletta" w:date="2019-12-11T17:12:00Z">
        <w:r w:rsidRPr="003E2AA9" w:rsidDel="006F67B4">
          <w:rPr>
            <w:rFonts w:ascii="Arial" w:eastAsia="Times New Roman" w:hAnsi="Arial" w:cs="Arial"/>
            <w:sz w:val="24"/>
            <w:szCs w:val="24"/>
          </w:rPr>
          <w:delText>his or her</w:delText>
        </w:r>
      </w:del>
      <w:ins w:id="20" w:author="Janine LaBletta" w:date="2019-12-11T17:12:00Z">
        <w:r w:rsidR="006F67B4">
          <w:rPr>
            <w:rFonts w:ascii="Arial" w:eastAsia="Times New Roman" w:hAnsi="Arial" w:cs="Arial"/>
            <w:sz w:val="24"/>
            <w:szCs w:val="24"/>
          </w:rPr>
          <w:t xml:space="preserve">their </w:t>
        </w:r>
      </w:ins>
      <w:r w:rsidRPr="003E2AA9">
        <w:rPr>
          <w:rFonts w:ascii="Arial" w:eastAsia="Times New Roman" w:hAnsi="Arial" w:cs="Arial"/>
          <w:sz w:val="24"/>
          <w:szCs w:val="24"/>
        </w:rPr>
        <w:t xml:space="preserve"> department before receiving a certification of eligible candidates from other departments</w:t>
      </w:r>
      <w:ins w:id="21" w:author="Janine LaBletta" w:date="2019-08-23T17:08:00Z">
        <w:r w:rsidR="00EE650B">
          <w:rPr>
            <w:rFonts w:ascii="Arial" w:eastAsia="Times New Roman" w:hAnsi="Arial" w:cs="Arial"/>
            <w:sz w:val="24"/>
            <w:szCs w:val="24"/>
          </w:rPr>
          <w:t xml:space="preserve"> </w:t>
        </w:r>
      </w:ins>
    </w:p>
    <w:p w14:paraId="730424BB" w14:textId="77777777" w:rsidR="00EE650B" w:rsidRDefault="003E2AA9" w:rsidP="00EE650B">
      <w:pPr>
        <w:numPr>
          <w:ilvl w:val="0"/>
          <w:numId w:val="1"/>
        </w:numPr>
        <w:spacing w:before="100" w:beforeAutospacing="1" w:after="100" w:afterAutospacing="1" w:line="240" w:lineRule="auto"/>
        <w:rPr>
          <w:rFonts w:ascii="Arial" w:eastAsia="Times New Roman" w:hAnsi="Arial" w:cs="Arial"/>
          <w:sz w:val="24"/>
          <w:szCs w:val="24"/>
        </w:rPr>
      </w:pPr>
      <w:r w:rsidRPr="003E2AA9">
        <w:rPr>
          <w:rFonts w:ascii="Arial" w:eastAsia="Times New Roman" w:hAnsi="Arial" w:cs="Arial"/>
          <w:sz w:val="24"/>
          <w:szCs w:val="24"/>
        </w:rPr>
        <w:t>on an eligible list established as the result of an examination announced only for the employees of a designated department.</w:t>
      </w:r>
    </w:p>
    <w:p w14:paraId="01021C50" w14:textId="7FC5AB32" w:rsidR="00EE650B" w:rsidRPr="00EE650B" w:rsidRDefault="00EE650B">
      <w:pPr>
        <w:pStyle w:val="00Normal"/>
        <w:spacing w:after="0"/>
        <w:jc w:val="both"/>
        <w:rPr>
          <w:ins w:id="22" w:author="Janine LaBletta" w:date="2019-08-23T17:09:00Z"/>
          <w:rFonts w:ascii="Arial" w:hAnsi="Arial" w:cs="Arial"/>
          <w:rPrChange w:id="23" w:author="Janine LaBletta" w:date="2019-08-23T17:10:00Z">
            <w:rPr>
              <w:ins w:id="24" w:author="Janine LaBletta" w:date="2019-08-23T17:09:00Z"/>
              <w:rFonts w:cs="Times New Roman"/>
            </w:rPr>
          </w:rPrChange>
        </w:rPr>
        <w:pPrChange w:id="25" w:author="Janine LaBletta" w:date="2019-08-23T17:10:00Z">
          <w:pPr>
            <w:pStyle w:val="00Normal"/>
            <w:spacing w:after="0"/>
            <w:ind w:left="90"/>
            <w:jc w:val="both"/>
          </w:pPr>
        </w:pPrChange>
      </w:pPr>
      <w:bookmarkStart w:id="26" w:name="_Hlk20327540"/>
      <w:ins w:id="27" w:author="Janine LaBletta" w:date="2019-08-23T17:09:00Z">
        <w:r w:rsidRPr="00EE650B">
          <w:rPr>
            <w:rFonts w:ascii="Arial" w:eastAsia="Times New Roman" w:hAnsi="Arial" w:cs="Arial"/>
          </w:rPr>
          <w:t>10.01</w:t>
        </w:r>
      </w:ins>
      <w:ins w:id="28" w:author="Janine LaBletta" w:date="2019-08-28T10:07:00Z">
        <w:r w:rsidR="00E10B52">
          <w:rPr>
            <w:rFonts w:ascii="Arial" w:eastAsia="Times New Roman" w:hAnsi="Arial" w:cs="Arial"/>
          </w:rPr>
          <w:t>-</w:t>
        </w:r>
      </w:ins>
      <w:ins w:id="29" w:author="Janine LaBletta" w:date="2019-11-25T19:28:00Z">
        <w:r w:rsidR="00955842">
          <w:rPr>
            <w:rFonts w:ascii="Arial" w:eastAsia="Times New Roman" w:hAnsi="Arial" w:cs="Arial"/>
          </w:rPr>
          <w:t>5</w:t>
        </w:r>
      </w:ins>
      <w:ins w:id="30" w:author="Janine LaBletta" w:date="2019-08-23T17:09:00Z">
        <w:r w:rsidRPr="00EE650B">
          <w:rPr>
            <w:rFonts w:ascii="Arial" w:eastAsia="Times New Roman" w:hAnsi="Arial" w:cs="Arial"/>
          </w:rPr>
          <w:t xml:space="preserve">- </w:t>
        </w:r>
        <w:bookmarkStart w:id="31" w:name="10.013"/>
        <w:r w:rsidRPr="00EE650B">
          <w:rPr>
            <w:rFonts w:ascii="Arial" w:hAnsi="Arial" w:cs="Arial"/>
            <w:rPrChange w:id="32" w:author="Janine LaBletta" w:date="2019-08-23T17:12:00Z">
              <w:rPr>
                <w:rFonts w:cs="Times New Roman"/>
                <w:b/>
              </w:rPr>
            </w:rPrChange>
          </w:rPr>
          <w:t>ACCOMMODATIONS LIST.</w:t>
        </w:r>
        <w:r w:rsidRPr="00EE650B">
          <w:rPr>
            <w:rFonts w:ascii="Arial" w:hAnsi="Arial" w:cs="Arial"/>
            <w:b/>
            <w:rPrChange w:id="33" w:author="Janine LaBletta" w:date="2019-08-23T17:10:00Z">
              <w:rPr>
                <w:rFonts w:cs="Times New Roman"/>
                <w:b/>
              </w:rPr>
            </w:rPrChange>
          </w:rPr>
          <w:t xml:space="preserve"> </w:t>
        </w:r>
      </w:ins>
      <w:ins w:id="34" w:author="Janine LaBletta" w:date="2019-08-23T17:10:00Z">
        <w:r>
          <w:rPr>
            <w:rFonts w:ascii="Arial" w:hAnsi="Arial" w:cs="Arial"/>
            <w:b/>
          </w:rPr>
          <w:t xml:space="preserve">  </w:t>
        </w:r>
        <w:r>
          <w:rPr>
            <w:rFonts w:ascii="Arial" w:hAnsi="Arial" w:cs="Arial"/>
          </w:rPr>
          <w:t xml:space="preserve">Comprised of </w:t>
        </w:r>
      </w:ins>
      <w:ins w:id="35" w:author="Janine LaBletta" w:date="2019-08-23T17:09:00Z">
        <w:r w:rsidRPr="00EE650B">
          <w:rPr>
            <w:rFonts w:ascii="Arial" w:hAnsi="Arial" w:cs="Arial"/>
            <w:rPrChange w:id="36" w:author="Janine LaBletta" w:date="2019-08-23T17:10:00Z">
              <w:rPr>
                <w:rFonts w:cs="Times New Roman"/>
              </w:rPr>
            </w:rPrChange>
          </w:rPr>
          <w:t>employee</w:t>
        </w:r>
      </w:ins>
      <w:ins w:id="37" w:author="Janine LaBletta" w:date="2019-08-23T17:10:00Z">
        <w:r>
          <w:rPr>
            <w:rFonts w:ascii="Arial" w:hAnsi="Arial" w:cs="Arial"/>
          </w:rPr>
          <w:t>s</w:t>
        </w:r>
      </w:ins>
      <w:ins w:id="38" w:author="Janine LaBletta" w:date="2019-08-23T17:09:00Z">
        <w:r w:rsidRPr="00EE650B">
          <w:rPr>
            <w:rFonts w:ascii="Arial" w:hAnsi="Arial" w:cs="Arial"/>
            <w:rPrChange w:id="39" w:author="Janine LaBletta" w:date="2019-08-23T17:10:00Z">
              <w:rPr>
                <w:rFonts w:cs="Times New Roman"/>
              </w:rPr>
            </w:rPrChange>
          </w:rPr>
          <w:t xml:space="preserve"> having permanent Civil Service status in a specific class of work, but permanently unable to perform the essential functions of </w:t>
        </w:r>
      </w:ins>
      <w:ins w:id="40" w:author="Janine LaBletta" w:date="2019-12-11T17:13:00Z">
        <w:r w:rsidR="006F67B4">
          <w:rPr>
            <w:rFonts w:ascii="Arial" w:hAnsi="Arial" w:cs="Arial"/>
          </w:rPr>
          <w:t>their</w:t>
        </w:r>
      </w:ins>
      <w:ins w:id="41" w:author="Janine LaBletta" w:date="2019-08-23T17:09:00Z">
        <w:r w:rsidRPr="00EE650B">
          <w:rPr>
            <w:rFonts w:ascii="Arial" w:hAnsi="Arial" w:cs="Arial"/>
            <w:rPrChange w:id="42" w:author="Janine LaBletta" w:date="2019-08-23T17:10:00Z">
              <w:rPr>
                <w:rFonts w:cs="Times New Roman"/>
              </w:rPr>
            </w:rPrChange>
          </w:rPr>
          <w:t xml:space="preserve"> current position, with or without a reasonable accommodation</w:t>
        </w:r>
      </w:ins>
      <w:ins w:id="43" w:author="Janine LaBletta" w:date="2019-11-19T13:43:00Z">
        <w:r w:rsidR="003D5A6E">
          <w:rPr>
            <w:rFonts w:ascii="Arial" w:hAnsi="Arial" w:cs="Arial"/>
          </w:rPr>
          <w:t>. The employee</w:t>
        </w:r>
      </w:ins>
      <w:ins w:id="44" w:author="Janine LaBletta" w:date="2019-08-23T17:09:00Z">
        <w:r w:rsidRPr="00EE650B">
          <w:rPr>
            <w:rFonts w:ascii="Arial" w:hAnsi="Arial" w:cs="Arial"/>
            <w:rPrChange w:id="45" w:author="Janine LaBletta" w:date="2019-08-23T17:10:00Z">
              <w:rPr>
                <w:rFonts w:cs="Times New Roman"/>
              </w:rPr>
            </w:rPrChange>
          </w:rPr>
          <w:t xml:space="preserve"> shall, upon application to and approval by the Director, have </w:t>
        </w:r>
      </w:ins>
      <w:ins w:id="46" w:author="Janine LaBletta" w:date="2019-12-11T17:13:00Z">
        <w:r w:rsidR="006F67B4">
          <w:rPr>
            <w:rFonts w:ascii="Arial" w:hAnsi="Arial" w:cs="Arial"/>
          </w:rPr>
          <w:t>their</w:t>
        </w:r>
      </w:ins>
      <w:ins w:id="47" w:author="Janine LaBletta" w:date="2019-08-23T17:09:00Z">
        <w:r w:rsidRPr="00EE650B">
          <w:rPr>
            <w:rFonts w:ascii="Arial" w:hAnsi="Arial" w:cs="Arial"/>
            <w:rPrChange w:id="48" w:author="Janine LaBletta" w:date="2019-08-23T17:10:00Z">
              <w:rPr>
                <w:rFonts w:cs="Times New Roman"/>
              </w:rPr>
            </w:rPrChange>
          </w:rPr>
          <w:t xml:space="preserve"> name placed upon the Accommodation List for class(es) of employment at or below the established </w:t>
        </w:r>
        <w:r w:rsidRPr="00EE650B">
          <w:rPr>
            <w:rFonts w:ascii="Arial" w:hAnsi="Arial" w:cs="Arial"/>
            <w:rPrChange w:id="49" w:author="Janine LaBletta" w:date="2019-08-23T17:10:00Z">
              <w:rPr>
                <w:rFonts w:cs="Times New Roman"/>
              </w:rPr>
            </w:rPrChange>
          </w:rPr>
          <w:lastRenderedPageBreak/>
          <w:t xml:space="preserve">pay range of the employee’s current position, and for which the Director has determined that the employee is qualified and can perform the essential job functions.  </w:t>
        </w:r>
        <w:r w:rsidRPr="00EE650B">
          <w:rPr>
            <w:rFonts w:ascii="Arial" w:hAnsi="Arial" w:cs="Arial"/>
            <w:rPrChange w:id="50" w:author="Janine LaBletta" w:date="2019-08-23T17:10:00Z">
              <w:rPr/>
            </w:rPrChange>
          </w:rPr>
          <w:t xml:space="preserve">Names shall be placed on the Accommodations List in order of </w:t>
        </w:r>
      </w:ins>
      <w:ins w:id="51" w:author="Janine LaBletta" w:date="2019-08-23T17:11:00Z">
        <w:r>
          <w:rPr>
            <w:rFonts w:ascii="Arial" w:hAnsi="Arial" w:cs="Arial"/>
          </w:rPr>
          <w:t xml:space="preserve">the </w:t>
        </w:r>
      </w:ins>
      <w:ins w:id="52" w:author="Janine LaBletta" w:date="2019-08-23T17:09:00Z">
        <w:r w:rsidRPr="00EE650B">
          <w:rPr>
            <w:rFonts w:ascii="Arial" w:hAnsi="Arial" w:cs="Arial"/>
            <w:rPrChange w:id="53" w:author="Janine LaBletta" w:date="2019-08-23T17:10:00Z">
              <w:rPr/>
            </w:rPrChange>
          </w:rPr>
          <w:t>date a request is approved by of the Director of Human Resources, then the time such request is approved</w:t>
        </w:r>
        <w:r w:rsidRPr="00EE650B">
          <w:rPr>
            <w:rFonts w:ascii="Arial" w:hAnsi="Arial" w:cs="Arial"/>
            <w:rPrChange w:id="54" w:author="Janine LaBletta" w:date="2019-08-23T17:10:00Z">
              <w:rPr>
                <w:rFonts w:cs="Times New Roman"/>
              </w:rPr>
            </w:rPrChange>
          </w:rPr>
          <w:t xml:space="preserve">.  Employees seeking a permanent position at a higher pay range shall continue to have the opportunity to apply for promotional opportunities in accordance with all provisions of the applicable Civil Service Regulations. </w:t>
        </w:r>
      </w:ins>
    </w:p>
    <w:bookmarkEnd w:id="31"/>
    <w:bookmarkEnd w:id="26"/>
    <w:p w14:paraId="5C68B92A" w14:textId="77777777" w:rsidR="00C97932" w:rsidRDefault="00C97932" w:rsidP="003E2AA9">
      <w:pPr>
        <w:spacing w:after="0" w:line="240" w:lineRule="auto"/>
        <w:rPr>
          <w:rFonts w:ascii="Arial" w:eastAsia="Times New Roman" w:hAnsi="Arial" w:cs="Arial"/>
          <w:sz w:val="24"/>
          <w:szCs w:val="24"/>
        </w:rPr>
      </w:pPr>
    </w:p>
    <w:p w14:paraId="38946D81" w14:textId="3742790E" w:rsidR="003E2AA9" w:rsidRPr="003E2AA9" w:rsidRDefault="003E2AA9" w:rsidP="003E2AA9">
      <w:pPr>
        <w:spacing w:after="0" w:line="240" w:lineRule="auto"/>
        <w:rPr>
          <w:rFonts w:ascii="Arial" w:eastAsia="Times New Roman" w:hAnsi="Arial" w:cs="Arial"/>
          <w:sz w:val="24"/>
          <w:szCs w:val="24"/>
        </w:rPr>
      </w:pPr>
      <w:r w:rsidRPr="003E2AA9">
        <w:rPr>
          <w:rFonts w:ascii="Arial" w:eastAsia="Times New Roman" w:hAnsi="Arial" w:cs="Arial"/>
          <w:sz w:val="24"/>
          <w:szCs w:val="24"/>
        </w:rPr>
        <w:t>10.01</w:t>
      </w:r>
      <w:ins w:id="55" w:author="Janine LaBletta" w:date="2019-09-25T18:13:00Z">
        <w:r w:rsidR="007B7D8C">
          <w:rPr>
            <w:rFonts w:ascii="Arial" w:eastAsia="Times New Roman" w:hAnsi="Arial" w:cs="Arial"/>
            <w:sz w:val="24"/>
            <w:szCs w:val="24"/>
          </w:rPr>
          <w:t>-</w:t>
        </w:r>
      </w:ins>
      <w:del w:id="56" w:author="Janine LaBletta" w:date="2019-11-25T19:28:00Z">
        <w:r w:rsidRPr="003E2AA9" w:rsidDel="00CC1F13">
          <w:rPr>
            <w:rFonts w:ascii="Arial" w:eastAsia="Times New Roman" w:hAnsi="Arial" w:cs="Arial"/>
            <w:sz w:val="24"/>
            <w:szCs w:val="24"/>
          </w:rPr>
          <w:delText xml:space="preserve">5 </w:delText>
        </w:r>
      </w:del>
      <w:ins w:id="57" w:author="Janine LaBletta" w:date="2019-11-25T19:28:00Z">
        <w:r w:rsidR="00CC1F13">
          <w:rPr>
            <w:rFonts w:ascii="Arial" w:eastAsia="Times New Roman" w:hAnsi="Arial" w:cs="Arial"/>
            <w:sz w:val="24"/>
            <w:szCs w:val="24"/>
          </w:rPr>
          <w:t>6</w:t>
        </w:r>
        <w:r w:rsidR="00CC1F13" w:rsidRPr="003E2AA9">
          <w:rPr>
            <w:rFonts w:ascii="Arial" w:eastAsia="Times New Roman" w:hAnsi="Arial" w:cs="Arial"/>
            <w:sz w:val="24"/>
            <w:szCs w:val="24"/>
          </w:rPr>
          <w:t xml:space="preserve"> </w:t>
        </w:r>
      </w:ins>
      <w:r w:rsidRPr="003E2AA9">
        <w:rPr>
          <w:rFonts w:ascii="Arial" w:eastAsia="Times New Roman" w:hAnsi="Arial" w:cs="Arial"/>
          <w:sz w:val="24"/>
          <w:szCs w:val="24"/>
        </w:rPr>
        <w:t xml:space="preserve">- OPEN COMPETITIVE ELIGIBLE LIST.  Comprised of all qualified candidates who have passed an examination and are ranked in order of relative excellence. </w:t>
      </w:r>
    </w:p>
    <w:p w14:paraId="3139C142" w14:textId="77777777" w:rsidR="003E2AA9" w:rsidRPr="003E2AA9" w:rsidRDefault="003E2AA9" w:rsidP="003E2AA9">
      <w:pPr>
        <w:spacing w:after="0" w:line="240" w:lineRule="auto"/>
        <w:rPr>
          <w:rFonts w:ascii="Arial" w:eastAsia="Times New Roman" w:hAnsi="Arial" w:cs="Arial"/>
          <w:sz w:val="24"/>
          <w:szCs w:val="24"/>
        </w:rPr>
      </w:pPr>
    </w:p>
    <w:p w14:paraId="0FB7E130" w14:textId="7DB7E441" w:rsidR="003E2AA9" w:rsidRPr="00401FA0" w:rsidRDefault="003E2AA9" w:rsidP="003E2AA9">
      <w:pPr>
        <w:spacing w:after="0" w:line="240" w:lineRule="auto"/>
        <w:rPr>
          <w:rFonts w:ascii="Arial" w:eastAsia="Times New Roman" w:hAnsi="Arial" w:cs="Arial"/>
          <w:sz w:val="24"/>
          <w:szCs w:val="24"/>
        </w:rPr>
      </w:pPr>
      <w:r w:rsidRPr="00401FA0">
        <w:rPr>
          <w:rFonts w:ascii="Arial" w:eastAsia="Times New Roman" w:hAnsi="Arial" w:cs="Arial"/>
          <w:sz w:val="24"/>
          <w:szCs w:val="24"/>
        </w:rPr>
        <w:t>10.01</w:t>
      </w:r>
      <w:ins w:id="58" w:author="Janine LaBletta" w:date="2019-09-25T18:13:00Z">
        <w:r w:rsidR="007B7D8C">
          <w:rPr>
            <w:rFonts w:ascii="Arial" w:eastAsia="Times New Roman" w:hAnsi="Arial" w:cs="Arial"/>
            <w:sz w:val="24"/>
            <w:szCs w:val="24"/>
          </w:rPr>
          <w:t>-</w:t>
        </w:r>
      </w:ins>
      <w:del w:id="59" w:author="Janine LaBletta" w:date="2019-11-25T19:28:00Z">
        <w:r w:rsidRPr="00401FA0" w:rsidDel="00CC1F13">
          <w:rPr>
            <w:rFonts w:ascii="Arial" w:eastAsia="Times New Roman" w:hAnsi="Arial" w:cs="Arial"/>
            <w:sz w:val="24"/>
            <w:szCs w:val="24"/>
          </w:rPr>
          <w:delText>6</w:delText>
        </w:r>
      </w:del>
      <w:ins w:id="60" w:author="Janine LaBletta" w:date="2019-11-25T19:28:00Z">
        <w:r w:rsidR="00CC1F13">
          <w:rPr>
            <w:rFonts w:ascii="Arial" w:eastAsia="Times New Roman" w:hAnsi="Arial" w:cs="Arial"/>
            <w:sz w:val="24"/>
            <w:szCs w:val="24"/>
          </w:rPr>
          <w:t>7</w:t>
        </w:r>
      </w:ins>
      <w:r w:rsidRPr="00401FA0">
        <w:rPr>
          <w:rFonts w:ascii="Arial" w:eastAsia="Times New Roman" w:hAnsi="Arial" w:cs="Arial"/>
          <w:sz w:val="24"/>
          <w:szCs w:val="24"/>
        </w:rPr>
        <w:t xml:space="preserve">- ELIGIBLE LIST FOR UNSKILLED LABORERS.  The Director shall establish eligible lists for the class of Laborer and such lists shall be used for certification only to positions allocated to that class or to other similar classes that do not require any previous experience or training.  All candidates shall be placed on the eligible list for the class of Laborer according to the method determined by the Director, provided however, that candidates for Laborer need not take written examinations.  Rank on the eligible list will be determined in accordance with the provisions of Regulation </w:t>
      </w:r>
      <w:r w:rsidR="00C97932" w:rsidRPr="00401FA0">
        <w:rPr>
          <w:rFonts w:ascii="Arial" w:hAnsi="Arial" w:cs="Arial"/>
          <w:sz w:val="24"/>
          <w:szCs w:val="24"/>
          <w:rPrChange w:id="61" w:author="Janine LaBletta" w:date="2019-09-25T17:47:00Z">
            <w:rPr/>
          </w:rPrChange>
        </w:rPr>
        <w:fldChar w:fldCharType="begin"/>
      </w:r>
      <w:r w:rsidR="00C97932" w:rsidRPr="00401FA0">
        <w:rPr>
          <w:rFonts w:ascii="Arial" w:hAnsi="Arial" w:cs="Arial"/>
          <w:sz w:val="24"/>
          <w:szCs w:val="24"/>
          <w:rPrChange w:id="62" w:author="Janine LaBletta" w:date="2019-09-25T17:47:00Z">
            <w:rPr/>
          </w:rPrChange>
        </w:rPr>
        <w:instrText xml:space="preserve"> HYPERLINK "http://personnel-web.phila.gov/webregs/?reg=9" \l "reg.9.067" \o "9.067" </w:instrText>
      </w:r>
      <w:r w:rsidR="00C97932" w:rsidRPr="00401FA0">
        <w:rPr>
          <w:rFonts w:ascii="Arial" w:eastAsia="Times New Roman" w:hAnsi="Arial" w:cs="Arial"/>
          <w:sz w:val="24"/>
          <w:szCs w:val="24"/>
          <w:rPrChange w:id="63" w:author="Janine LaBletta" w:date="2019-09-25T17:47:00Z">
            <w:rPr>
              <w:rFonts w:ascii="Arial" w:eastAsia="Times New Roman" w:hAnsi="Arial" w:cs="Arial"/>
              <w:color w:val="0000FF"/>
              <w:sz w:val="24"/>
              <w:szCs w:val="24"/>
              <w:u w:val="single"/>
            </w:rPr>
          </w:rPrChange>
        </w:rPr>
        <w:fldChar w:fldCharType="separate"/>
      </w:r>
      <w:r w:rsidRPr="00401FA0">
        <w:rPr>
          <w:rFonts w:ascii="Arial" w:eastAsia="Times New Roman" w:hAnsi="Arial" w:cs="Arial"/>
          <w:sz w:val="24"/>
          <w:szCs w:val="24"/>
          <w:rPrChange w:id="64" w:author="Janine LaBletta" w:date="2019-09-25T17:47:00Z">
            <w:rPr>
              <w:rFonts w:ascii="Arial" w:eastAsia="Times New Roman" w:hAnsi="Arial" w:cs="Arial"/>
              <w:color w:val="0000FF"/>
              <w:sz w:val="24"/>
              <w:szCs w:val="24"/>
              <w:u w:val="single"/>
            </w:rPr>
          </w:rPrChange>
        </w:rPr>
        <w:t>9.067</w:t>
      </w:r>
      <w:r w:rsidR="00C97932" w:rsidRPr="00401FA0">
        <w:rPr>
          <w:rFonts w:ascii="Arial" w:eastAsia="Times New Roman" w:hAnsi="Arial" w:cs="Arial"/>
          <w:sz w:val="24"/>
          <w:szCs w:val="24"/>
          <w:rPrChange w:id="65" w:author="Janine LaBletta" w:date="2019-09-25T17:47:00Z">
            <w:rPr>
              <w:rFonts w:ascii="Arial" w:eastAsia="Times New Roman" w:hAnsi="Arial" w:cs="Arial"/>
              <w:color w:val="0000FF"/>
              <w:sz w:val="24"/>
              <w:szCs w:val="24"/>
              <w:u w:val="single"/>
            </w:rPr>
          </w:rPrChange>
        </w:rPr>
        <w:fldChar w:fldCharType="end"/>
      </w:r>
      <w:r w:rsidRPr="00401FA0">
        <w:rPr>
          <w:rFonts w:ascii="Arial" w:eastAsia="Times New Roman" w:hAnsi="Arial" w:cs="Arial"/>
          <w:sz w:val="24"/>
          <w:szCs w:val="24"/>
        </w:rPr>
        <w:t xml:space="preserve">.  Every applicant for appointment to a Laborer position shall be required to pass such qualifying tests of fitness as may be prescribed by the Director. </w:t>
      </w:r>
    </w:p>
    <w:p w14:paraId="1C46AA9C" w14:textId="77777777" w:rsidR="003E2AA9" w:rsidRPr="003E2AA9" w:rsidRDefault="003E2AA9" w:rsidP="003E2AA9">
      <w:pPr>
        <w:spacing w:after="0" w:line="240" w:lineRule="auto"/>
        <w:rPr>
          <w:rFonts w:ascii="Arial" w:eastAsia="Times New Roman" w:hAnsi="Arial" w:cs="Arial"/>
          <w:sz w:val="24"/>
          <w:szCs w:val="24"/>
        </w:rPr>
      </w:pPr>
    </w:p>
    <w:p w14:paraId="5E0BD0AD" w14:textId="3D6A9CCD" w:rsidR="003E2AA9" w:rsidRPr="003E2AA9" w:rsidRDefault="003E2AA9" w:rsidP="003E2AA9">
      <w:pPr>
        <w:spacing w:after="0" w:line="240" w:lineRule="auto"/>
        <w:rPr>
          <w:rFonts w:ascii="Arial" w:eastAsia="Times New Roman" w:hAnsi="Arial" w:cs="Arial"/>
          <w:sz w:val="24"/>
          <w:szCs w:val="24"/>
        </w:rPr>
      </w:pPr>
      <w:r w:rsidRPr="003E2AA9">
        <w:rPr>
          <w:rFonts w:ascii="Arial" w:eastAsia="Times New Roman" w:hAnsi="Arial" w:cs="Arial"/>
          <w:sz w:val="24"/>
          <w:szCs w:val="24"/>
        </w:rPr>
        <w:t>10.01</w:t>
      </w:r>
      <w:ins w:id="66" w:author="Janine LaBletta" w:date="2019-09-25T18:13:00Z">
        <w:r w:rsidR="007B7D8C">
          <w:rPr>
            <w:rFonts w:ascii="Arial" w:eastAsia="Times New Roman" w:hAnsi="Arial" w:cs="Arial"/>
            <w:sz w:val="24"/>
            <w:szCs w:val="24"/>
          </w:rPr>
          <w:t>-</w:t>
        </w:r>
      </w:ins>
      <w:del w:id="67" w:author="Janine LaBletta" w:date="2019-11-25T19:28:00Z">
        <w:r w:rsidRPr="003E2AA9" w:rsidDel="00CC1F13">
          <w:rPr>
            <w:rFonts w:ascii="Arial" w:eastAsia="Times New Roman" w:hAnsi="Arial" w:cs="Arial"/>
            <w:sz w:val="24"/>
            <w:szCs w:val="24"/>
          </w:rPr>
          <w:delText xml:space="preserve">7 </w:delText>
        </w:r>
      </w:del>
      <w:ins w:id="68" w:author="Janine LaBletta" w:date="2019-11-25T19:28:00Z">
        <w:r w:rsidR="00CC1F13">
          <w:rPr>
            <w:rFonts w:ascii="Arial" w:eastAsia="Times New Roman" w:hAnsi="Arial" w:cs="Arial"/>
            <w:sz w:val="24"/>
            <w:szCs w:val="24"/>
          </w:rPr>
          <w:t>8</w:t>
        </w:r>
        <w:r w:rsidR="00CC1F13" w:rsidRPr="003E2AA9">
          <w:rPr>
            <w:rFonts w:ascii="Arial" w:eastAsia="Times New Roman" w:hAnsi="Arial" w:cs="Arial"/>
            <w:sz w:val="24"/>
            <w:szCs w:val="24"/>
          </w:rPr>
          <w:t xml:space="preserve"> </w:t>
        </w:r>
      </w:ins>
      <w:r w:rsidRPr="003E2AA9">
        <w:rPr>
          <w:rFonts w:ascii="Arial" w:eastAsia="Times New Roman" w:hAnsi="Arial" w:cs="Arial"/>
          <w:sz w:val="24"/>
          <w:szCs w:val="24"/>
        </w:rPr>
        <w:t xml:space="preserve">- APPROPRIATE, RELATED LIST.  In the absence on an eligible or layoff list for a class within which a vacancy exists, the Director may certify from a list of a related class that the Director determines to be appropriate.  Such appropriate, related list should be for a class having substantially the same or higher level requirements than the class in which the vacancy exists.  The appropriate related eligible list from which the eligible candidate is certified should be for a class that is paid higher than, equal to, or one range lower than the class in which the vacancy exists and the eligible candidate is appointed. </w:t>
      </w:r>
    </w:p>
    <w:p w14:paraId="06516AEC" w14:textId="77777777" w:rsidR="003E2AA9" w:rsidRPr="003E2AA9" w:rsidRDefault="003E2AA9" w:rsidP="003E2AA9">
      <w:pPr>
        <w:spacing w:after="0" w:line="240" w:lineRule="auto"/>
        <w:rPr>
          <w:rFonts w:ascii="Arial" w:eastAsia="Times New Roman" w:hAnsi="Arial" w:cs="Arial"/>
          <w:sz w:val="24"/>
          <w:szCs w:val="24"/>
        </w:rPr>
      </w:pPr>
    </w:p>
    <w:p w14:paraId="7C7F8CB0" w14:textId="7C2A06B7" w:rsidR="003E2AA9" w:rsidRPr="003E2AA9" w:rsidRDefault="003E2AA9" w:rsidP="003E2AA9">
      <w:pPr>
        <w:spacing w:after="0" w:line="240" w:lineRule="auto"/>
        <w:rPr>
          <w:rFonts w:ascii="Arial" w:eastAsia="Times New Roman" w:hAnsi="Arial" w:cs="Arial"/>
          <w:sz w:val="24"/>
          <w:szCs w:val="24"/>
        </w:rPr>
      </w:pPr>
      <w:r w:rsidRPr="003E2AA9">
        <w:rPr>
          <w:rFonts w:ascii="Arial" w:eastAsia="Times New Roman" w:hAnsi="Arial" w:cs="Arial"/>
          <w:sz w:val="24"/>
          <w:szCs w:val="24"/>
        </w:rPr>
        <w:t>10.01</w:t>
      </w:r>
      <w:ins w:id="69" w:author="Janine LaBletta" w:date="2019-09-25T18:13:00Z">
        <w:r w:rsidR="007B7D8C">
          <w:rPr>
            <w:rFonts w:ascii="Arial" w:eastAsia="Times New Roman" w:hAnsi="Arial" w:cs="Arial"/>
            <w:sz w:val="24"/>
            <w:szCs w:val="24"/>
          </w:rPr>
          <w:t>-</w:t>
        </w:r>
      </w:ins>
      <w:del w:id="70" w:author="Janine LaBletta" w:date="2019-11-25T19:28:00Z">
        <w:r w:rsidRPr="003E2AA9" w:rsidDel="00CC1F13">
          <w:rPr>
            <w:rFonts w:ascii="Arial" w:eastAsia="Times New Roman" w:hAnsi="Arial" w:cs="Arial"/>
            <w:sz w:val="24"/>
            <w:szCs w:val="24"/>
          </w:rPr>
          <w:delText xml:space="preserve">8 </w:delText>
        </w:r>
      </w:del>
      <w:ins w:id="71" w:author="Janine LaBletta" w:date="2019-11-25T19:28:00Z">
        <w:r w:rsidR="00CC1F13">
          <w:rPr>
            <w:rFonts w:ascii="Arial" w:eastAsia="Times New Roman" w:hAnsi="Arial" w:cs="Arial"/>
            <w:sz w:val="24"/>
            <w:szCs w:val="24"/>
          </w:rPr>
          <w:t>9</w:t>
        </w:r>
        <w:r w:rsidR="00CC1F13" w:rsidRPr="003E2AA9">
          <w:rPr>
            <w:rFonts w:ascii="Arial" w:eastAsia="Times New Roman" w:hAnsi="Arial" w:cs="Arial"/>
            <w:sz w:val="24"/>
            <w:szCs w:val="24"/>
          </w:rPr>
          <w:t xml:space="preserve"> </w:t>
        </w:r>
      </w:ins>
      <w:r w:rsidRPr="003E2AA9">
        <w:rPr>
          <w:rFonts w:ascii="Arial" w:eastAsia="Times New Roman" w:hAnsi="Arial" w:cs="Arial"/>
          <w:sz w:val="24"/>
          <w:szCs w:val="24"/>
        </w:rPr>
        <w:t xml:space="preserve">- </w:t>
      </w:r>
      <w:bookmarkStart w:id="72" w:name="_GoBack"/>
      <w:r w:rsidR="00BB1B5D" w:rsidRPr="003E2AA9">
        <w:rPr>
          <w:rFonts w:ascii="Arial" w:eastAsia="Times New Roman" w:hAnsi="Arial" w:cs="Arial"/>
          <w:sz w:val="24"/>
          <w:szCs w:val="24"/>
        </w:rPr>
        <w:t xml:space="preserve">COMBINED ELIGIBLE LIST FOR THE BILINGUAL SPECIALTY AND </w:t>
      </w:r>
      <w:r w:rsidR="00BB1B5D">
        <w:rPr>
          <w:rFonts w:ascii="Arial" w:eastAsia="Times New Roman" w:hAnsi="Arial" w:cs="Arial"/>
          <w:sz w:val="24"/>
          <w:szCs w:val="24"/>
        </w:rPr>
        <w:t>A</w:t>
      </w:r>
      <w:r w:rsidR="00BB1B5D" w:rsidRPr="003E2AA9">
        <w:rPr>
          <w:rFonts w:ascii="Arial" w:eastAsia="Times New Roman" w:hAnsi="Arial" w:cs="Arial"/>
          <w:sz w:val="24"/>
          <w:szCs w:val="24"/>
        </w:rPr>
        <w:t xml:space="preserve">NOTHER SPECIALTY OF A CLASS.  </w:t>
      </w:r>
      <w:bookmarkEnd w:id="72"/>
      <w:r w:rsidRPr="003E2AA9">
        <w:rPr>
          <w:rFonts w:ascii="Arial" w:eastAsia="Times New Roman" w:hAnsi="Arial" w:cs="Arial"/>
          <w:sz w:val="24"/>
          <w:szCs w:val="24"/>
        </w:rPr>
        <w:t xml:space="preserve">When a single examination is announced to fill positions both in the bilingual specialty of a class and in another specialty of the same class, a combined eligible list will be produced containing the names of all candidates who have passed all weighted parts of the examination.  Candidates for the bilingual specialty must pass a qualifying examination as verification of their ability to communicate fluently in a Non-English language or in American Sign Language.  Candidates who pass the bilingual qualifying examination will be identified on the eligible list as bilingual - fluency verified in a specified language or languages and will be eligible for certification and appointment to positions in the bilingual specialty.  Candidates who fail the bilingual qualifying examination will not be eligible to fill positions in the bilingual specialty but will remain on the eligible list in their original rank and will be eligible to fill positions in the specialty that does not require fluency in a Non-English language or in American Sign Language. </w:t>
      </w:r>
    </w:p>
    <w:p w14:paraId="44453B8A" w14:textId="77777777" w:rsidR="00E60303" w:rsidRPr="003E2AA9" w:rsidRDefault="00E60303">
      <w:pPr>
        <w:rPr>
          <w:rFonts w:ascii="Arial" w:hAnsi="Arial" w:cs="Arial"/>
          <w:sz w:val="24"/>
          <w:szCs w:val="24"/>
        </w:rPr>
      </w:pPr>
    </w:p>
    <w:sectPr w:rsidR="00E60303" w:rsidRPr="003E2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A79A8"/>
    <w:multiLevelType w:val="multilevel"/>
    <w:tmpl w:val="FA4846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B560F31"/>
    <w:multiLevelType w:val="multilevel"/>
    <w:tmpl w:val="9A1C8B0A"/>
    <w:lvl w:ilvl="0">
      <w:start w:val="1"/>
      <w:numFmt w:val="upperLetter"/>
      <w:lvlText w:val="%1."/>
      <w:lvlJc w:val="left"/>
      <w:pPr>
        <w:tabs>
          <w:tab w:val="num" w:pos="1800"/>
        </w:tabs>
        <w:ind w:left="1800" w:hanging="360"/>
      </w:pPr>
    </w:lvl>
    <w:lvl w:ilvl="1" w:tentative="1">
      <w:start w:val="1"/>
      <w:numFmt w:val="upperLetter"/>
      <w:lvlText w:val="%2."/>
      <w:lvlJc w:val="left"/>
      <w:pPr>
        <w:tabs>
          <w:tab w:val="num" w:pos="2520"/>
        </w:tabs>
        <w:ind w:left="2520" w:hanging="360"/>
      </w:pPr>
    </w:lvl>
    <w:lvl w:ilvl="2" w:tentative="1">
      <w:start w:val="1"/>
      <w:numFmt w:val="upperLetter"/>
      <w:lvlText w:val="%3."/>
      <w:lvlJc w:val="left"/>
      <w:pPr>
        <w:tabs>
          <w:tab w:val="num" w:pos="3240"/>
        </w:tabs>
        <w:ind w:left="3240" w:hanging="360"/>
      </w:pPr>
    </w:lvl>
    <w:lvl w:ilvl="3" w:tentative="1">
      <w:start w:val="1"/>
      <w:numFmt w:val="upperLetter"/>
      <w:lvlText w:val="%4."/>
      <w:lvlJc w:val="left"/>
      <w:pPr>
        <w:tabs>
          <w:tab w:val="num" w:pos="3960"/>
        </w:tabs>
        <w:ind w:left="3960" w:hanging="360"/>
      </w:pPr>
    </w:lvl>
    <w:lvl w:ilvl="4" w:tentative="1">
      <w:start w:val="1"/>
      <w:numFmt w:val="upperLetter"/>
      <w:lvlText w:val="%5."/>
      <w:lvlJc w:val="left"/>
      <w:pPr>
        <w:tabs>
          <w:tab w:val="num" w:pos="4680"/>
        </w:tabs>
        <w:ind w:left="4680" w:hanging="360"/>
      </w:pPr>
    </w:lvl>
    <w:lvl w:ilvl="5" w:tentative="1">
      <w:start w:val="1"/>
      <w:numFmt w:val="upperLetter"/>
      <w:lvlText w:val="%6."/>
      <w:lvlJc w:val="left"/>
      <w:pPr>
        <w:tabs>
          <w:tab w:val="num" w:pos="5400"/>
        </w:tabs>
        <w:ind w:left="5400" w:hanging="360"/>
      </w:pPr>
    </w:lvl>
    <w:lvl w:ilvl="6" w:tentative="1">
      <w:start w:val="1"/>
      <w:numFmt w:val="upperLetter"/>
      <w:lvlText w:val="%7."/>
      <w:lvlJc w:val="left"/>
      <w:pPr>
        <w:tabs>
          <w:tab w:val="num" w:pos="6120"/>
        </w:tabs>
        <w:ind w:left="6120" w:hanging="360"/>
      </w:pPr>
    </w:lvl>
    <w:lvl w:ilvl="7" w:tentative="1">
      <w:start w:val="1"/>
      <w:numFmt w:val="upperLetter"/>
      <w:lvlText w:val="%8."/>
      <w:lvlJc w:val="left"/>
      <w:pPr>
        <w:tabs>
          <w:tab w:val="num" w:pos="6840"/>
        </w:tabs>
        <w:ind w:left="6840" w:hanging="360"/>
      </w:pPr>
    </w:lvl>
    <w:lvl w:ilvl="8" w:tentative="1">
      <w:start w:val="1"/>
      <w:numFmt w:val="upperLetter"/>
      <w:lvlText w:val="%9."/>
      <w:lvlJc w:val="left"/>
      <w:pPr>
        <w:tabs>
          <w:tab w:val="num" w:pos="7560"/>
        </w:tabs>
        <w:ind w:left="756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LaBletta">
    <w15:presenceInfo w15:providerId="AD" w15:userId="S::janine.labletta@phila.gov::84fc3b5f-63eb-4bfc-a445-84436fa2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AA9"/>
    <w:rsid w:val="003D5A6E"/>
    <w:rsid w:val="003E2AA9"/>
    <w:rsid w:val="003E6865"/>
    <w:rsid w:val="00401FA0"/>
    <w:rsid w:val="006F67B4"/>
    <w:rsid w:val="007B7D8C"/>
    <w:rsid w:val="009456E0"/>
    <w:rsid w:val="00955842"/>
    <w:rsid w:val="0098383E"/>
    <w:rsid w:val="009C6F9A"/>
    <w:rsid w:val="00A67AC9"/>
    <w:rsid w:val="00AA23DA"/>
    <w:rsid w:val="00B327EE"/>
    <w:rsid w:val="00BB1B5D"/>
    <w:rsid w:val="00C4639A"/>
    <w:rsid w:val="00C97932"/>
    <w:rsid w:val="00CC1F13"/>
    <w:rsid w:val="00E10B52"/>
    <w:rsid w:val="00E60303"/>
    <w:rsid w:val="00EE650B"/>
    <w:rsid w:val="00F3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58AC"/>
  <w15:chartTrackingRefBased/>
  <w15:docId w15:val="{CED28858-2CE3-4D97-8DD4-656F7ABD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2A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A9"/>
    <w:rPr>
      <w:rFonts w:ascii="Times New Roman" w:eastAsia="Times New Roman" w:hAnsi="Times New Roman" w:cs="Times New Roman"/>
      <w:b/>
      <w:bCs/>
      <w:kern w:val="36"/>
      <w:sz w:val="48"/>
      <w:szCs w:val="48"/>
    </w:rPr>
  </w:style>
  <w:style w:type="character" w:customStyle="1" w:styleId="regnumber">
    <w:name w:val="regnumber"/>
    <w:basedOn w:val="DefaultParagraphFont"/>
    <w:rsid w:val="003E2AA9"/>
  </w:style>
  <w:style w:type="character" w:customStyle="1" w:styleId="regtitle1">
    <w:name w:val="regtitle1"/>
    <w:basedOn w:val="DefaultParagraphFont"/>
    <w:rsid w:val="003E2AA9"/>
  </w:style>
  <w:style w:type="character" w:styleId="Hyperlink">
    <w:name w:val="Hyperlink"/>
    <w:basedOn w:val="DefaultParagraphFont"/>
    <w:unhideWhenUsed/>
    <w:rsid w:val="003E2AA9"/>
    <w:rPr>
      <w:color w:val="0000FF"/>
      <w:u w:val="single"/>
    </w:rPr>
  </w:style>
  <w:style w:type="character" w:customStyle="1" w:styleId="regtitle2">
    <w:name w:val="regtitle2"/>
    <w:basedOn w:val="DefaultParagraphFont"/>
    <w:rsid w:val="003E2AA9"/>
  </w:style>
  <w:style w:type="paragraph" w:styleId="BalloonText">
    <w:name w:val="Balloon Text"/>
    <w:basedOn w:val="Normal"/>
    <w:link w:val="BalloonTextChar"/>
    <w:uiPriority w:val="99"/>
    <w:semiHidden/>
    <w:unhideWhenUsed/>
    <w:rsid w:val="00EE65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50B"/>
    <w:rPr>
      <w:rFonts w:ascii="Segoe UI" w:hAnsi="Segoe UI" w:cs="Segoe UI"/>
      <w:sz w:val="18"/>
      <w:szCs w:val="18"/>
    </w:rPr>
  </w:style>
  <w:style w:type="paragraph" w:customStyle="1" w:styleId="00Normal">
    <w:name w:val="00 Normal"/>
    <w:basedOn w:val="Normal"/>
    <w:qFormat/>
    <w:rsid w:val="00EE650B"/>
    <w:pPr>
      <w:spacing w:after="240" w:line="240" w:lineRule="auto"/>
    </w:pPr>
    <w:rPr>
      <w:rFonts w:ascii="Times New Roman" w:hAnsi="Times New Roman"/>
      <w:sz w:val="24"/>
      <w:szCs w:val="24"/>
    </w:rPr>
  </w:style>
  <w:style w:type="character" w:styleId="CommentReference">
    <w:name w:val="annotation reference"/>
    <w:basedOn w:val="DefaultParagraphFont"/>
    <w:uiPriority w:val="99"/>
    <w:semiHidden/>
    <w:unhideWhenUsed/>
    <w:rsid w:val="00B327EE"/>
    <w:rPr>
      <w:sz w:val="16"/>
      <w:szCs w:val="16"/>
    </w:rPr>
  </w:style>
  <w:style w:type="paragraph" w:styleId="CommentText">
    <w:name w:val="annotation text"/>
    <w:basedOn w:val="Normal"/>
    <w:link w:val="CommentTextChar"/>
    <w:uiPriority w:val="99"/>
    <w:semiHidden/>
    <w:unhideWhenUsed/>
    <w:rsid w:val="00B327EE"/>
    <w:pPr>
      <w:spacing w:line="240" w:lineRule="auto"/>
    </w:pPr>
    <w:rPr>
      <w:sz w:val="20"/>
      <w:szCs w:val="20"/>
    </w:rPr>
  </w:style>
  <w:style w:type="character" w:customStyle="1" w:styleId="CommentTextChar">
    <w:name w:val="Comment Text Char"/>
    <w:basedOn w:val="DefaultParagraphFont"/>
    <w:link w:val="CommentText"/>
    <w:uiPriority w:val="99"/>
    <w:semiHidden/>
    <w:rsid w:val="00B327EE"/>
    <w:rPr>
      <w:sz w:val="20"/>
      <w:szCs w:val="20"/>
    </w:rPr>
  </w:style>
  <w:style w:type="paragraph" w:styleId="CommentSubject">
    <w:name w:val="annotation subject"/>
    <w:basedOn w:val="CommentText"/>
    <w:next w:val="CommentText"/>
    <w:link w:val="CommentSubjectChar"/>
    <w:uiPriority w:val="99"/>
    <w:semiHidden/>
    <w:unhideWhenUsed/>
    <w:rsid w:val="00B327EE"/>
    <w:rPr>
      <w:b/>
      <w:bCs/>
    </w:rPr>
  </w:style>
  <w:style w:type="character" w:customStyle="1" w:styleId="CommentSubjectChar">
    <w:name w:val="Comment Subject Char"/>
    <w:basedOn w:val="CommentTextChar"/>
    <w:link w:val="CommentSubject"/>
    <w:uiPriority w:val="99"/>
    <w:semiHidden/>
    <w:rsid w:val="00B327EE"/>
    <w:rPr>
      <w:b/>
      <w:bCs/>
      <w:sz w:val="20"/>
      <w:szCs w:val="20"/>
    </w:rPr>
  </w:style>
  <w:style w:type="paragraph" w:styleId="Revision">
    <w:name w:val="Revision"/>
    <w:hidden/>
    <w:uiPriority w:val="99"/>
    <w:semiHidden/>
    <w:rsid w:val="00F31A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256638">
      <w:bodyDiv w:val="1"/>
      <w:marLeft w:val="0"/>
      <w:marRight w:val="0"/>
      <w:marTop w:val="0"/>
      <w:marBottom w:val="0"/>
      <w:divBdr>
        <w:top w:val="none" w:sz="0" w:space="0" w:color="auto"/>
        <w:left w:val="none" w:sz="0" w:space="0" w:color="auto"/>
        <w:bottom w:val="none" w:sz="0" w:space="0" w:color="auto"/>
        <w:right w:val="none" w:sz="0" w:space="0" w:color="auto"/>
      </w:divBdr>
      <w:divsChild>
        <w:div w:id="1814789522">
          <w:marLeft w:val="0"/>
          <w:marRight w:val="0"/>
          <w:marTop w:val="0"/>
          <w:marBottom w:val="0"/>
          <w:divBdr>
            <w:top w:val="none" w:sz="0" w:space="0" w:color="auto"/>
            <w:left w:val="none" w:sz="0" w:space="0" w:color="auto"/>
            <w:bottom w:val="none" w:sz="0" w:space="0" w:color="auto"/>
            <w:right w:val="none" w:sz="0" w:space="0" w:color="auto"/>
          </w:divBdr>
          <w:divsChild>
            <w:div w:id="2018074131">
              <w:marLeft w:val="0"/>
              <w:marRight w:val="0"/>
              <w:marTop w:val="0"/>
              <w:marBottom w:val="0"/>
              <w:divBdr>
                <w:top w:val="none" w:sz="0" w:space="0" w:color="auto"/>
                <w:left w:val="none" w:sz="0" w:space="0" w:color="auto"/>
                <w:bottom w:val="none" w:sz="0" w:space="0" w:color="auto"/>
                <w:right w:val="none" w:sz="0" w:space="0" w:color="auto"/>
              </w:divBdr>
            </w:div>
            <w:div w:id="496581752">
              <w:marLeft w:val="0"/>
              <w:marRight w:val="0"/>
              <w:marTop w:val="0"/>
              <w:marBottom w:val="0"/>
              <w:divBdr>
                <w:top w:val="none" w:sz="0" w:space="0" w:color="auto"/>
                <w:left w:val="none" w:sz="0" w:space="0" w:color="auto"/>
                <w:bottom w:val="none" w:sz="0" w:space="0" w:color="auto"/>
                <w:right w:val="none" w:sz="0" w:space="0" w:color="auto"/>
              </w:divBdr>
              <w:divsChild>
                <w:div w:id="907692355">
                  <w:marLeft w:val="0"/>
                  <w:marRight w:val="0"/>
                  <w:marTop w:val="0"/>
                  <w:marBottom w:val="0"/>
                  <w:divBdr>
                    <w:top w:val="none" w:sz="0" w:space="0" w:color="auto"/>
                    <w:left w:val="none" w:sz="0" w:space="0" w:color="auto"/>
                    <w:bottom w:val="none" w:sz="0" w:space="0" w:color="auto"/>
                    <w:right w:val="none" w:sz="0" w:space="0" w:color="auto"/>
                  </w:divBdr>
                </w:div>
              </w:divsChild>
            </w:div>
            <w:div w:id="2055999437">
              <w:marLeft w:val="0"/>
              <w:marRight w:val="0"/>
              <w:marTop w:val="0"/>
              <w:marBottom w:val="0"/>
              <w:divBdr>
                <w:top w:val="none" w:sz="0" w:space="0" w:color="auto"/>
                <w:left w:val="none" w:sz="0" w:space="0" w:color="auto"/>
                <w:bottom w:val="none" w:sz="0" w:space="0" w:color="auto"/>
                <w:right w:val="none" w:sz="0" w:space="0" w:color="auto"/>
              </w:divBdr>
              <w:divsChild>
                <w:div w:id="1378430709">
                  <w:marLeft w:val="0"/>
                  <w:marRight w:val="0"/>
                  <w:marTop w:val="0"/>
                  <w:marBottom w:val="0"/>
                  <w:divBdr>
                    <w:top w:val="none" w:sz="0" w:space="0" w:color="auto"/>
                    <w:left w:val="none" w:sz="0" w:space="0" w:color="auto"/>
                    <w:bottom w:val="none" w:sz="0" w:space="0" w:color="auto"/>
                    <w:right w:val="none" w:sz="0" w:space="0" w:color="auto"/>
                  </w:divBdr>
                </w:div>
              </w:divsChild>
            </w:div>
            <w:div w:id="256325875">
              <w:marLeft w:val="0"/>
              <w:marRight w:val="0"/>
              <w:marTop w:val="0"/>
              <w:marBottom w:val="0"/>
              <w:divBdr>
                <w:top w:val="none" w:sz="0" w:space="0" w:color="auto"/>
                <w:left w:val="none" w:sz="0" w:space="0" w:color="auto"/>
                <w:bottom w:val="none" w:sz="0" w:space="0" w:color="auto"/>
                <w:right w:val="none" w:sz="0" w:space="0" w:color="auto"/>
              </w:divBdr>
              <w:divsChild>
                <w:div w:id="1221747322">
                  <w:marLeft w:val="0"/>
                  <w:marRight w:val="0"/>
                  <w:marTop w:val="0"/>
                  <w:marBottom w:val="0"/>
                  <w:divBdr>
                    <w:top w:val="none" w:sz="0" w:space="0" w:color="auto"/>
                    <w:left w:val="none" w:sz="0" w:space="0" w:color="auto"/>
                    <w:bottom w:val="none" w:sz="0" w:space="0" w:color="auto"/>
                    <w:right w:val="none" w:sz="0" w:space="0" w:color="auto"/>
                  </w:divBdr>
                </w:div>
              </w:divsChild>
            </w:div>
            <w:div w:id="1841432376">
              <w:marLeft w:val="0"/>
              <w:marRight w:val="0"/>
              <w:marTop w:val="0"/>
              <w:marBottom w:val="0"/>
              <w:divBdr>
                <w:top w:val="none" w:sz="0" w:space="0" w:color="auto"/>
                <w:left w:val="none" w:sz="0" w:space="0" w:color="auto"/>
                <w:bottom w:val="none" w:sz="0" w:space="0" w:color="auto"/>
                <w:right w:val="none" w:sz="0" w:space="0" w:color="auto"/>
              </w:divBdr>
              <w:divsChild>
                <w:div w:id="1295939223">
                  <w:marLeft w:val="0"/>
                  <w:marRight w:val="0"/>
                  <w:marTop w:val="0"/>
                  <w:marBottom w:val="0"/>
                  <w:divBdr>
                    <w:top w:val="none" w:sz="0" w:space="0" w:color="auto"/>
                    <w:left w:val="none" w:sz="0" w:space="0" w:color="auto"/>
                    <w:bottom w:val="none" w:sz="0" w:space="0" w:color="auto"/>
                    <w:right w:val="none" w:sz="0" w:space="0" w:color="auto"/>
                  </w:divBdr>
                </w:div>
                <w:div w:id="1337031972">
                  <w:marLeft w:val="0"/>
                  <w:marRight w:val="0"/>
                  <w:marTop w:val="0"/>
                  <w:marBottom w:val="0"/>
                  <w:divBdr>
                    <w:top w:val="none" w:sz="0" w:space="0" w:color="auto"/>
                    <w:left w:val="none" w:sz="0" w:space="0" w:color="auto"/>
                    <w:bottom w:val="none" w:sz="0" w:space="0" w:color="auto"/>
                    <w:right w:val="none" w:sz="0" w:space="0" w:color="auto"/>
                  </w:divBdr>
                </w:div>
              </w:divsChild>
            </w:div>
            <w:div w:id="1881093759">
              <w:marLeft w:val="0"/>
              <w:marRight w:val="0"/>
              <w:marTop w:val="0"/>
              <w:marBottom w:val="0"/>
              <w:divBdr>
                <w:top w:val="none" w:sz="0" w:space="0" w:color="auto"/>
                <w:left w:val="none" w:sz="0" w:space="0" w:color="auto"/>
                <w:bottom w:val="none" w:sz="0" w:space="0" w:color="auto"/>
                <w:right w:val="none" w:sz="0" w:space="0" w:color="auto"/>
              </w:divBdr>
              <w:divsChild>
                <w:div w:id="2095397845">
                  <w:marLeft w:val="0"/>
                  <w:marRight w:val="0"/>
                  <w:marTop w:val="0"/>
                  <w:marBottom w:val="0"/>
                  <w:divBdr>
                    <w:top w:val="none" w:sz="0" w:space="0" w:color="auto"/>
                    <w:left w:val="none" w:sz="0" w:space="0" w:color="auto"/>
                    <w:bottom w:val="none" w:sz="0" w:space="0" w:color="auto"/>
                    <w:right w:val="none" w:sz="0" w:space="0" w:color="auto"/>
                  </w:divBdr>
                </w:div>
              </w:divsChild>
            </w:div>
            <w:div w:id="1646157001">
              <w:marLeft w:val="0"/>
              <w:marRight w:val="0"/>
              <w:marTop w:val="0"/>
              <w:marBottom w:val="0"/>
              <w:divBdr>
                <w:top w:val="none" w:sz="0" w:space="0" w:color="auto"/>
                <w:left w:val="none" w:sz="0" w:space="0" w:color="auto"/>
                <w:bottom w:val="none" w:sz="0" w:space="0" w:color="auto"/>
                <w:right w:val="none" w:sz="0" w:space="0" w:color="auto"/>
              </w:divBdr>
              <w:divsChild>
                <w:div w:id="1146972794">
                  <w:marLeft w:val="0"/>
                  <w:marRight w:val="0"/>
                  <w:marTop w:val="0"/>
                  <w:marBottom w:val="0"/>
                  <w:divBdr>
                    <w:top w:val="none" w:sz="0" w:space="0" w:color="auto"/>
                    <w:left w:val="none" w:sz="0" w:space="0" w:color="auto"/>
                    <w:bottom w:val="none" w:sz="0" w:space="0" w:color="auto"/>
                    <w:right w:val="none" w:sz="0" w:space="0" w:color="auto"/>
                  </w:divBdr>
                </w:div>
              </w:divsChild>
            </w:div>
            <w:div w:id="324552604">
              <w:marLeft w:val="0"/>
              <w:marRight w:val="0"/>
              <w:marTop w:val="0"/>
              <w:marBottom w:val="0"/>
              <w:divBdr>
                <w:top w:val="none" w:sz="0" w:space="0" w:color="auto"/>
                <w:left w:val="none" w:sz="0" w:space="0" w:color="auto"/>
                <w:bottom w:val="none" w:sz="0" w:space="0" w:color="auto"/>
                <w:right w:val="none" w:sz="0" w:space="0" w:color="auto"/>
              </w:divBdr>
              <w:divsChild>
                <w:div w:id="496960466">
                  <w:marLeft w:val="0"/>
                  <w:marRight w:val="0"/>
                  <w:marTop w:val="0"/>
                  <w:marBottom w:val="0"/>
                  <w:divBdr>
                    <w:top w:val="none" w:sz="0" w:space="0" w:color="auto"/>
                    <w:left w:val="none" w:sz="0" w:space="0" w:color="auto"/>
                    <w:bottom w:val="none" w:sz="0" w:space="0" w:color="auto"/>
                    <w:right w:val="none" w:sz="0" w:space="0" w:color="auto"/>
                  </w:divBdr>
                </w:div>
              </w:divsChild>
            </w:div>
            <w:div w:id="688145719">
              <w:marLeft w:val="0"/>
              <w:marRight w:val="0"/>
              <w:marTop w:val="0"/>
              <w:marBottom w:val="0"/>
              <w:divBdr>
                <w:top w:val="none" w:sz="0" w:space="0" w:color="auto"/>
                <w:left w:val="none" w:sz="0" w:space="0" w:color="auto"/>
                <w:bottom w:val="none" w:sz="0" w:space="0" w:color="auto"/>
                <w:right w:val="none" w:sz="0" w:space="0" w:color="auto"/>
              </w:divBdr>
              <w:divsChild>
                <w:div w:id="13962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legal.com/nxt/gateway.dll/Pennsylvania/philadelphia_pa/philadelphiahomerulecharter/articleviiexecutiveandadministrativebran/chapter4civilserviceregulations?f=templates$fn=altmain-nf.htm$3.0" TargetMode="External"/><Relationship Id="rId3" Type="http://schemas.openxmlformats.org/officeDocument/2006/relationships/styles" Target="styles.xml"/><Relationship Id="rId7" Type="http://schemas.openxmlformats.org/officeDocument/2006/relationships/hyperlink" Target="http://personnel-web.phila.gov/webregs/?reg=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ersonnel-web.phila.gov/webregs/?reg=1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3A082-FD6B-4B0C-B0AB-2A008081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LaBletta</dc:creator>
  <cp:keywords/>
  <dc:description/>
  <cp:lastModifiedBy>Janine LaBletta</cp:lastModifiedBy>
  <cp:revision>14</cp:revision>
  <cp:lastPrinted>2019-09-24T17:55:00Z</cp:lastPrinted>
  <dcterms:created xsi:type="dcterms:W3CDTF">2019-08-23T21:40:00Z</dcterms:created>
  <dcterms:modified xsi:type="dcterms:W3CDTF">2019-12-18T14:20:00Z</dcterms:modified>
</cp:coreProperties>
</file>