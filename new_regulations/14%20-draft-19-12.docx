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3C6" w:rsidRDefault="00E653C6" w:rsidP="007027A8">
      <w:pPr>
        <w:rPr>
          <w:rFonts w:ascii="Arial" w:hAnsi="Arial" w:cs="Arial"/>
          <w:b/>
        </w:rPr>
      </w:pPr>
      <w:r>
        <w:rPr>
          <w:rFonts w:ascii="Arial" w:hAnsi="Arial" w:cs="Arial"/>
          <w:b/>
        </w:rPr>
        <w:t>Regulation 14 to be amended as follows:</w:t>
      </w:r>
    </w:p>
    <w:p w:rsidR="00E653C6" w:rsidRDefault="00E653C6" w:rsidP="007027A8">
      <w:pPr>
        <w:rPr>
          <w:rFonts w:ascii="Arial" w:hAnsi="Arial" w:cs="Arial"/>
          <w:b/>
        </w:rPr>
      </w:pPr>
    </w:p>
    <w:p w:rsidR="00E653C6" w:rsidRPr="007027A8" w:rsidRDefault="007027A8" w:rsidP="007027A8">
      <w:pPr>
        <w:rPr>
          <w:rFonts w:ascii="Arial" w:hAnsi="Arial" w:cs="Arial"/>
          <w:b/>
        </w:rPr>
      </w:pPr>
      <w:r>
        <w:rPr>
          <w:rFonts w:ascii="Arial" w:hAnsi="Arial" w:cs="Arial"/>
          <w:b/>
        </w:rPr>
        <w:t>Regulation 14 – Probationary Period</w:t>
      </w:r>
    </w:p>
    <w:p w:rsidR="007027A8" w:rsidRDefault="007027A8" w:rsidP="007027A8">
      <w:pPr>
        <w:rPr>
          <w:rFonts w:ascii="Arial" w:hAnsi="Arial" w:cs="Arial"/>
          <w:b/>
        </w:rPr>
      </w:pPr>
    </w:p>
    <w:p w:rsidR="00FB1FD5" w:rsidRPr="00FB1FD5" w:rsidDel="00FB1FD5" w:rsidRDefault="00FB1FD5" w:rsidP="007027A8">
      <w:pPr>
        <w:rPr>
          <w:del w:id="0" w:author="Janine LaBletta" w:date="2016-09-26T08:55:00Z"/>
          <w:rFonts w:ascii="Arial" w:hAnsi="Arial" w:cs="Arial"/>
          <w:b/>
          <w:sz w:val="24"/>
          <w:szCs w:val="24"/>
        </w:rPr>
      </w:pPr>
      <w:r w:rsidRPr="00FB1FD5">
        <w:rPr>
          <w:rStyle w:val="regnumber"/>
          <w:rFonts w:ascii="Arial" w:hAnsi="Arial" w:cs="Arial"/>
          <w:b/>
          <w:sz w:val="24"/>
          <w:szCs w:val="24"/>
        </w:rPr>
        <w:t>14.01</w:t>
      </w:r>
      <w:r w:rsidRPr="00FB1FD5">
        <w:rPr>
          <w:rFonts w:ascii="Arial" w:hAnsi="Arial" w:cs="Arial"/>
          <w:b/>
          <w:sz w:val="24"/>
          <w:szCs w:val="24"/>
        </w:rPr>
        <w:t xml:space="preserve"> - </w:t>
      </w:r>
      <w:r w:rsidRPr="00FB1FD5">
        <w:rPr>
          <w:rStyle w:val="regtitle1"/>
          <w:rFonts w:ascii="Arial" w:hAnsi="Arial" w:cs="Arial"/>
          <w:b/>
          <w:sz w:val="24"/>
          <w:szCs w:val="24"/>
        </w:rPr>
        <w:t>APPOINTMENTS FROM ELIGIBLE LISTS.</w:t>
      </w:r>
      <w:r w:rsidRPr="00FB1FD5">
        <w:rPr>
          <w:rFonts w:ascii="Arial" w:hAnsi="Arial" w:cs="Arial"/>
          <w:sz w:val="24"/>
          <w:szCs w:val="24"/>
        </w:rPr>
        <w:t>  All persons appointed from open competitive, promotional</w:t>
      </w:r>
      <w:r w:rsidR="00E653C6">
        <w:rPr>
          <w:rFonts w:ascii="Arial" w:hAnsi="Arial" w:cs="Arial"/>
          <w:sz w:val="24"/>
          <w:szCs w:val="24"/>
        </w:rPr>
        <w:t xml:space="preserve"> </w:t>
      </w:r>
      <w:ins w:id="1" w:author="Janine LaBletta [2]" w:date="2019-08-23T17:54:00Z">
        <w:r w:rsidR="00E653C6">
          <w:rPr>
            <w:rFonts w:ascii="Arial" w:hAnsi="Arial" w:cs="Arial"/>
            <w:sz w:val="24"/>
            <w:szCs w:val="24"/>
          </w:rPr>
          <w:t>eligible,</w:t>
        </w:r>
      </w:ins>
      <w:del w:id="2" w:author="Janine LaBletta [2]" w:date="2019-08-23T17:54:00Z">
        <w:r w:rsidRPr="00FB1FD5" w:rsidDel="00E653C6">
          <w:rPr>
            <w:rFonts w:ascii="Arial" w:hAnsi="Arial" w:cs="Arial"/>
            <w:sz w:val="24"/>
            <w:szCs w:val="24"/>
          </w:rPr>
          <w:delText xml:space="preserve"> or</w:delText>
        </w:r>
      </w:del>
      <w:r w:rsidRPr="00FB1FD5">
        <w:rPr>
          <w:rFonts w:ascii="Arial" w:hAnsi="Arial" w:cs="Arial"/>
          <w:sz w:val="24"/>
          <w:szCs w:val="24"/>
        </w:rPr>
        <w:t xml:space="preserve"> preferred eligible lists </w:t>
      </w:r>
      <w:ins w:id="3" w:author="Janine LaBletta" w:date="2016-09-26T08:54:00Z">
        <w:r>
          <w:rPr>
            <w:rFonts w:ascii="Arial" w:hAnsi="Arial" w:cs="Arial"/>
            <w:sz w:val="24"/>
            <w:szCs w:val="24"/>
          </w:rPr>
          <w:t xml:space="preserve">or Accommodations lists </w:t>
        </w:r>
      </w:ins>
      <w:r w:rsidRPr="00FB1FD5">
        <w:rPr>
          <w:rFonts w:ascii="Arial" w:hAnsi="Arial" w:cs="Arial"/>
          <w:sz w:val="24"/>
          <w:szCs w:val="24"/>
        </w:rPr>
        <w:t>shall be subject to a probationary period of six (6) months, except as may be otherwise provided in the Regulations.  The period of probation is expressly understood to be part of the entrance or promotional examination</w:t>
      </w:r>
      <w:ins w:id="4" w:author="Janine LaBletta [2]" w:date="2019-08-23T17:55:00Z">
        <w:r w:rsidR="00E653C6">
          <w:rPr>
            <w:rFonts w:ascii="Arial" w:hAnsi="Arial" w:cs="Arial"/>
            <w:sz w:val="24"/>
            <w:szCs w:val="24"/>
          </w:rPr>
          <w:t xml:space="preserve">, Accommodation placement, </w:t>
        </w:r>
      </w:ins>
      <w:r w:rsidRPr="00FB1FD5">
        <w:rPr>
          <w:rFonts w:ascii="Arial" w:hAnsi="Arial" w:cs="Arial"/>
          <w:sz w:val="24"/>
          <w:szCs w:val="24"/>
        </w:rPr>
        <w:t xml:space="preserve"> or reinstatement and that the status of the appointee or reinstated employee as a permanent employee is not approved until successfully completing </w:t>
      </w:r>
      <w:del w:id="5" w:author="Janine LaBletta [2]" w:date="2019-09-25T17:51:00Z">
        <w:r w:rsidRPr="00FB1FD5" w:rsidDel="0020458D">
          <w:rPr>
            <w:rFonts w:ascii="Arial" w:hAnsi="Arial" w:cs="Arial"/>
            <w:sz w:val="24"/>
            <w:szCs w:val="24"/>
          </w:rPr>
          <w:delText xml:space="preserve">his </w:delText>
        </w:r>
      </w:del>
      <w:ins w:id="6" w:author="Janine LaBletta [2]" w:date="2019-09-25T17:51:00Z">
        <w:r w:rsidR="0020458D">
          <w:rPr>
            <w:rFonts w:ascii="Arial" w:hAnsi="Arial" w:cs="Arial"/>
            <w:sz w:val="24"/>
            <w:szCs w:val="24"/>
          </w:rPr>
          <w:t>t</w:t>
        </w:r>
      </w:ins>
      <w:ins w:id="7" w:author="Janine LaBletta [2]" w:date="2019-08-23T17:55:00Z">
        <w:r w:rsidR="00E653C6">
          <w:rPr>
            <w:rFonts w:ascii="Arial" w:hAnsi="Arial" w:cs="Arial"/>
            <w:sz w:val="24"/>
            <w:szCs w:val="24"/>
          </w:rPr>
          <w:t>he</w:t>
        </w:r>
      </w:ins>
      <w:ins w:id="8" w:author="Janine LaBletta [2]" w:date="2019-09-25T17:51:00Z">
        <w:r w:rsidR="0020458D">
          <w:rPr>
            <w:rFonts w:ascii="Arial" w:hAnsi="Arial" w:cs="Arial"/>
            <w:sz w:val="24"/>
            <w:szCs w:val="24"/>
          </w:rPr>
          <w:t>i</w:t>
        </w:r>
      </w:ins>
      <w:ins w:id="9" w:author="Janine LaBletta [2]" w:date="2019-08-23T17:55:00Z">
        <w:r w:rsidR="00E653C6">
          <w:rPr>
            <w:rFonts w:ascii="Arial" w:hAnsi="Arial" w:cs="Arial"/>
            <w:sz w:val="24"/>
            <w:szCs w:val="24"/>
          </w:rPr>
          <w:t xml:space="preserve">r </w:t>
        </w:r>
      </w:ins>
      <w:r w:rsidRPr="00FB1FD5">
        <w:rPr>
          <w:rFonts w:ascii="Arial" w:hAnsi="Arial" w:cs="Arial"/>
          <w:sz w:val="24"/>
          <w:szCs w:val="24"/>
        </w:rPr>
        <w:t>period of probation.</w:t>
      </w:r>
      <w:bookmarkStart w:id="10" w:name="_GoBack"/>
      <w:bookmarkEnd w:id="10"/>
    </w:p>
    <w:p w:rsidR="00FB1FD5" w:rsidRDefault="00FB1FD5" w:rsidP="007027A8">
      <w:pPr>
        <w:rPr>
          <w:rFonts w:ascii="Arial" w:hAnsi="Arial" w:cs="Arial"/>
          <w:b/>
        </w:rPr>
      </w:pPr>
    </w:p>
    <w:p w:rsidR="00AE0FB6" w:rsidRDefault="00AE0FB6"/>
    <w:sectPr w:rsidR="00AE0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ne LaBletta">
    <w15:presenceInfo w15:providerId="AD" w15:userId="S-1-5-21-340496980-474422570-2435702598-47245"/>
  </w15:person>
  <w15:person w15:author="Janine LaBletta [2]">
    <w15:presenceInfo w15:providerId="AD" w15:userId="S::janine.labletta@phila.gov::84fc3b5f-63eb-4bfc-a445-84436fa2e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7A8"/>
    <w:rsid w:val="000C0CD7"/>
    <w:rsid w:val="0020458D"/>
    <w:rsid w:val="007027A8"/>
    <w:rsid w:val="00816563"/>
    <w:rsid w:val="00AE0FB6"/>
    <w:rsid w:val="00E653C6"/>
    <w:rsid w:val="00FB1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94A0"/>
  <w15:chartTrackingRefBased/>
  <w15:docId w15:val="{98438E29-CB52-4894-AD08-A6EC827B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27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gnumber">
    <w:name w:val="regnumber"/>
    <w:basedOn w:val="DefaultParagraphFont"/>
    <w:rsid w:val="00FB1FD5"/>
  </w:style>
  <w:style w:type="character" w:customStyle="1" w:styleId="regtitle1">
    <w:name w:val="regtitle1"/>
    <w:basedOn w:val="DefaultParagraphFont"/>
    <w:rsid w:val="00FB1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LaBletta</dc:creator>
  <cp:keywords/>
  <dc:description/>
  <cp:lastModifiedBy>Janine LaBletta</cp:lastModifiedBy>
  <cp:revision>3</cp:revision>
  <dcterms:created xsi:type="dcterms:W3CDTF">2019-08-23T21:56:00Z</dcterms:created>
  <dcterms:modified xsi:type="dcterms:W3CDTF">2019-09-25T21:51:00Z</dcterms:modified>
</cp:coreProperties>
</file>