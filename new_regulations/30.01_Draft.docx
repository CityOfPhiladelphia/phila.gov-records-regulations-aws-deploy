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A592" w14:textId="1A4E92F9" w:rsidR="003236BE" w:rsidRPr="000B71C6" w:rsidRDefault="000B71C6" w:rsidP="00C45A56">
      <w:pPr>
        <w:shd w:val="clear" w:color="auto" w:fill="FFFFFF"/>
        <w:spacing w:line="240" w:lineRule="auto"/>
        <w:ind w:hanging="84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0B71C6">
        <w:rPr>
          <w:rFonts w:ascii="Arial" w:eastAsia="Times New Roman" w:hAnsi="Arial" w:cs="Arial"/>
          <w:b/>
          <w:bCs/>
          <w:kern w:val="36"/>
          <w:sz w:val="24"/>
          <w:szCs w:val="24"/>
        </w:rPr>
        <w:t>Regulation 30 - Residence</w:t>
      </w:r>
    </w:p>
    <w:p w14:paraId="086FBB1A" w14:textId="327A301D" w:rsidR="00C45A56" w:rsidRPr="003236BE" w:rsidRDefault="00C45A56" w:rsidP="00F96CCC">
      <w:pPr>
        <w:shd w:val="clear" w:color="auto" w:fill="FFFFFF"/>
        <w:spacing w:line="240" w:lineRule="auto"/>
        <w:ind w:hanging="840"/>
        <w:rPr>
          <w:rFonts w:ascii="Arial" w:eastAsia="Times New Roman" w:hAnsi="Arial" w:cs="Arial"/>
          <w:b/>
          <w:bCs/>
          <w:sz w:val="27"/>
          <w:szCs w:val="27"/>
          <w:rPrChange w:id="0" w:author="Janine LaBletta" w:date="2020-09-30T12:44:00Z">
            <w:rPr>
              <w:rFonts w:ascii="Arial" w:eastAsia="Times New Roman" w:hAnsi="Arial" w:cs="Arial"/>
              <w:b/>
              <w:bCs/>
              <w:color w:val="006699"/>
              <w:sz w:val="27"/>
              <w:szCs w:val="27"/>
            </w:rPr>
          </w:rPrChange>
        </w:rPr>
      </w:pPr>
      <w:r w:rsidRPr="003236BE">
        <w:rPr>
          <w:rFonts w:ascii="Arial" w:eastAsia="Times New Roman" w:hAnsi="Arial" w:cs="Arial"/>
          <w:b/>
          <w:bCs/>
          <w:sz w:val="27"/>
          <w:szCs w:val="27"/>
          <w:rPrChange w:id="1" w:author="Janine LaBletta" w:date="2020-09-30T12:44:00Z">
            <w:rPr>
              <w:rFonts w:ascii="Arial" w:eastAsia="Times New Roman" w:hAnsi="Arial" w:cs="Arial"/>
              <w:b/>
              <w:bCs/>
              <w:color w:val="003366"/>
              <w:sz w:val="27"/>
              <w:szCs w:val="27"/>
            </w:rPr>
          </w:rPrChange>
        </w:rPr>
        <w:t>30.01</w:t>
      </w:r>
      <w:r w:rsidRPr="003236BE">
        <w:rPr>
          <w:rFonts w:ascii="Arial" w:eastAsia="Times New Roman" w:hAnsi="Arial" w:cs="Arial"/>
          <w:sz w:val="27"/>
          <w:szCs w:val="27"/>
          <w:rPrChange w:id="2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> - </w:t>
      </w:r>
      <w:r w:rsidRPr="003236BE">
        <w:rPr>
          <w:rFonts w:ascii="Arial" w:eastAsia="Times New Roman" w:hAnsi="Arial" w:cs="Arial"/>
          <w:b/>
          <w:bCs/>
          <w:caps/>
          <w:sz w:val="27"/>
          <w:szCs w:val="27"/>
          <w:u w:val="single"/>
          <w:rPrChange w:id="3" w:author="Janine LaBletta" w:date="2020-09-30T12:44:00Z">
            <w:rPr>
              <w:rFonts w:ascii="Arial" w:eastAsia="Times New Roman" w:hAnsi="Arial" w:cs="Arial"/>
              <w:b/>
              <w:bCs/>
              <w:caps/>
              <w:color w:val="003366"/>
              <w:sz w:val="27"/>
              <w:szCs w:val="27"/>
              <w:u w:val="single"/>
            </w:rPr>
          </w:rPrChange>
        </w:rPr>
        <w:t>REQUIREMENTS.</w:t>
      </w:r>
      <w:r w:rsidRPr="003236BE">
        <w:rPr>
          <w:rFonts w:ascii="Arial" w:eastAsia="Times New Roman" w:hAnsi="Arial" w:cs="Arial"/>
          <w:sz w:val="27"/>
          <w:szCs w:val="27"/>
          <w:rPrChange w:id="4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 xml:space="preserve">  An Ordinance of Council, Bill No. </w:t>
      </w:r>
      <w:del w:id="5" w:author="Joel Haley" w:date="2020-09-29T17:44:00Z">
        <w:r w:rsidRPr="003236BE" w:rsidDel="00033200">
          <w:rPr>
            <w:rFonts w:ascii="Arial" w:eastAsia="Times New Roman" w:hAnsi="Arial" w:cs="Arial"/>
            <w:sz w:val="27"/>
            <w:szCs w:val="27"/>
            <w:rPrChange w:id="6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>08003</w:delText>
        </w:r>
      </w:del>
      <w:ins w:id="7" w:author="Joel Haley" w:date="2020-09-29T17:44:00Z">
        <w:r w:rsidR="00033200" w:rsidRPr="003236BE">
          <w:rPr>
            <w:rFonts w:ascii="Arial" w:eastAsia="Times New Roman" w:hAnsi="Arial" w:cs="Arial"/>
            <w:sz w:val="27"/>
            <w:szCs w:val="27"/>
            <w:rPrChange w:id="8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t>200363</w:t>
        </w:r>
      </w:ins>
      <w:r w:rsidRPr="003236BE">
        <w:rPr>
          <w:rFonts w:ascii="Arial" w:eastAsia="Times New Roman" w:hAnsi="Arial" w:cs="Arial"/>
          <w:sz w:val="27"/>
          <w:szCs w:val="27"/>
          <w:rPrChange w:id="9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 xml:space="preserve">, enacted in </w:t>
      </w:r>
      <w:del w:id="10" w:author="Joel Haley" w:date="2020-09-29T17:44:00Z">
        <w:r w:rsidRPr="003236BE" w:rsidDel="00033200">
          <w:rPr>
            <w:rFonts w:ascii="Arial" w:eastAsia="Times New Roman" w:hAnsi="Arial" w:cs="Arial"/>
            <w:sz w:val="27"/>
            <w:szCs w:val="27"/>
            <w:rPrChange w:id="11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 xml:space="preserve">2008 </w:delText>
        </w:r>
      </w:del>
      <w:ins w:id="12" w:author="Joel Haley" w:date="2020-09-29T17:44:00Z">
        <w:r w:rsidR="00033200" w:rsidRPr="003236BE">
          <w:rPr>
            <w:rFonts w:ascii="Arial" w:eastAsia="Times New Roman" w:hAnsi="Arial" w:cs="Arial"/>
            <w:sz w:val="27"/>
            <w:szCs w:val="27"/>
            <w:rPrChange w:id="13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t xml:space="preserve">2020 </w:t>
        </w:r>
      </w:ins>
      <w:r w:rsidRPr="003236BE">
        <w:rPr>
          <w:rFonts w:ascii="Arial" w:eastAsia="Times New Roman" w:hAnsi="Arial" w:cs="Arial"/>
          <w:sz w:val="27"/>
          <w:szCs w:val="27"/>
          <w:rPrChange w:id="14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 xml:space="preserve">pursuant to authority of Section 7-401(u) of the Charter, requires that every employee in the civil service shall establish his or her bona fide residence in the City </w:t>
      </w:r>
      <w:del w:id="15" w:author="Joel Haley" w:date="2020-09-29T17:45:00Z">
        <w:r w:rsidRPr="003236BE" w:rsidDel="00033200">
          <w:rPr>
            <w:rFonts w:ascii="Arial" w:eastAsia="Times New Roman" w:hAnsi="Arial" w:cs="Arial"/>
            <w:sz w:val="27"/>
            <w:szCs w:val="27"/>
            <w:rPrChange w:id="16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>within six months</w:delText>
        </w:r>
      </w:del>
      <w:ins w:id="17" w:author="Joel Haley" w:date="2020-09-29T17:45:00Z">
        <w:r w:rsidR="00033200" w:rsidRPr="003236BE">
          <w:rPr>
            <w:rFonts w:ascii="Arial" w:eastAsia="Times New Roman" w:hAnsi="Arial" w:cs="Arial"/>
            <w:sz w:val="27"/>
            <w:szCs w:val="27"/>
            <w:rPrChange w:id="18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t>one year prior</w:t>
        </w:r>
      </w:ins>
      <w:r w:rsidRPr="003236BE">
        <w:rPr>
          <w:rFonts w:ascii="Arial" w:eastAsia="Times New Roman" w:hAnsi="Arial" w:cs="Arial"/>
          <w:sz w:val="27"/>
          <w:szCs w:val="27"/>
          <w:rPrChange w:id="19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 xml:space="preserve"> </w:t>
      </w:r>
      <w:ins w:id="20" w:author="Janine LaBletta" w:date="2020-09-30T14:41:00Z">
        <w:r w:rsidR="00026FAD">
          <w:rPr>
            <w:rFonts w:ascii="Arial" w:eastAsia="Times New Roman" w:hAnsi="Arial" w:cs="Arial"/>
            <w:sz w:val="27"/>
            <w:szCs w:val="27"/>
          </w:rPr>
          <w:t xml:space="preserve">to </w:t>
        </w:r>
      </w:ins>
      <w:del w:id="21" w:author="Janine LaBletta" w:date="2020-09-30T14:41:00Z">
        <w:r w:rsidRPr="003236BE" w:rsidDel="00026FAD">
          <w:rPr>
            <w:rFonts w:ascii="Arial" w:eastAsia="Times New Roman" w:hAnsi="Arial" w:cs="Arial"/>
            <w:sz w:val="27"/>
            <w:szCs w:val="27"/>
            <w:rPrChange w:id="22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 xml:space="preserve">of </w:delText>
        </w:r>
      </w:del>
      <w:ins w:id="23" w:author="Janine LaBletta" w:date="2020-09-30T14:41:00Z">
        <w:r w:rsidR="00026FAD">
          <w:rPr>
            <w:rFonts w:ascii="Arial" w:eastAsia="Times New Roman" w:hAnsi="Arial" w:cs="Arial"/>
            <w:sz w:val="27"/>
            <w:szCs w:val="27"/>
          </w:rPr>
          <w:t xml:space="preserve">their </w:t>
        </w:r>
      </w:ins>
      <w:del w:id="24" w:author="Janine LaBletta" w:date="2020-09-30T14:41:00Z">
        <w:r w:rsidRPr="003236BE" w:rsidDel="00026FAD">
          <w:rPr>
            <w:rFonts w:ascii="Arial" w:eastAsia="Times New Roman" w:hAnsi="Arial" w:cs="Arial"/>
            <w:sz w:val="27"/>
            <w:szCs w:val="27"/>
            <w:rPrChange w:id="25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>his or her</w:delText>
        </w:r>
      </w:del>
      <w:r w:rsidRPr="003236BE">
        <w:rPr>
          <w:rFonts w:ascii="Arial" w:eastAsia="Times New Roman" w:hAnsi="Arial" w:cs="Arial"/>
          <w:sz w:val="27"/>
          <w:szCs w:val="27"/>
          <w:rPrChange w:id="26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 xml:space="preserve"> appointment, and shall thereafter maintain bona fide residence in the City</w:t>
      </w:r>
      <w:del w:id="27" w:author="Joel Haley" w:date="2020-09-29T17:48:00Z">
        <w:r w:rsidRPr="003236BE" w:rsidDel="00632818">
          <w:rPr>
            <w:rFonts w:ascii="Arial" w:eastAsia="Times New Roman" w:hAnsi="Arial" w:cs="Arial"/>
            <w:sz w:val="27"/>
            <w:szCs w:val="27"/>
            <w:rPrChange w:id="28" w:author="Janine LaBletta" w:date="2020-09-30T12:44:00Z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PrChange>
          </w:rPr>
          <w:delText>, except that no person shall be appointed as a laborer in the civil service of the City unless he or she has been a bona fide resident of the City for at least one year prior to his or her appointment</w:delText>
        </w:r>
      </w:del>
      <w:r w:rsidRPr="003236BE">
        <w:rPr>
          <w:rFonts w:ascii="Arial" w:eastAsia="Times New Roman" w:hAnsi="Arial" w:cs="Arial"/>
          <w:sz w:val="27"/>
          <w:szCs w:val="27"/>
          <w:rPrChange w:id="29" w:author="Janine LaBletta" w:date="2020-09-30T12:44:00Z">
            <w:rPr>
              <w:rFonts w:ascii="Arial" w:eastAsia="Times New Roman" w:hAnsi="Arial" w:cs="Arial"/>
              <w:color w:val="000000"/>
              <w:sz w:val="27"/>
              <w:szCs w:val="27"/>
            </w:rPr>
          </w:rPrChange>
        </w:rPr>
        <w:t>.  The City Controller may require proof of the residence of any employee in the civil service.</w:t>
      </w:r>
      <w:bookmarkStart w:id="30" w:name="_GoBack"/>
      <w:bookmarkEnd w:id="30"/>
    </w:p>
    <w:p w14:paraId="41698779" w14:textId="77777777" w:rsidR="00507875" w:rsidRDefault="00F96CCC"/>
    <w:sectPr w:rsidR="0050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6A10"/>
    <w:multiLevelType w:val="multilevel"/>
    <w:tmpl w:val="5704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ine LaBletta">
    <w15:presenceInfo w15:providerId="AD" w15:userId="S::janine.labletta@phila.gov::84fc3b5f-63eb-4bfc-a445-84436fa2e5a0"/>
  </w15:person>
  <w15:person w15:author="Joel Haley">
    <w15:presenceInfo w15:providerId="AD" w15:userId="S::joel.haley@phila.gov::7d6ec6d7-d246-401c-9d2f-026ee0e0c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6"/>
    <w:rsid w:val="00026FAD"/>
    <w:rsid w:val="00033200"/>
    <w:rsid w:val="000B71C6"/>
    <w:rsid w:val="003236BE"/>
    <w:rsid w:val="005611FC"/>
    <w:rsid w:val="005B31FD"/>
    <w:rsid w:val="005D341A"/>
    <w:rsid w:val="00632818"/>
    <w:rsid w:val="00640136"/>
    <w:rsid w:val="00C45A56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5146"/>
  <w15:chartTrackingRefBased/>
  <w15:docId w15:val="{A262DF39-F2C9-4D2C-ACA8-100E4529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422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498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557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785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056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67">
              <w:marLeft w:val="10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53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395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44">
              <w:marLeft w:val="10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504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511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373">
                  <w:marLeft w:val="2160"/>
                  <w:marRight w:val="0"/>
                  <w:marTop w:val="4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829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6183">
                  <w:marLeft w:val="2160"/>
                  <w:marRight w:val="0"/>
                  <w:marTop w:val="4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470">
              <w:marLeft w:val="1080"/>
              <w:marRight w:val="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3263">
                  <w:marLeft w:val="2160"/>
                  <w:marRight w:val="0"/>
                  <w:marTop w:val="4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Haley</dc:creator>
  <cp:keywords/>
  <dc:description/>
  <cp:lastModifiedBy>Janine LaBletta</cp:lastModifiedBy>
  <cp:revision>5</cp:revision>
  <dcterms:created xsi:type="dcterms:W3CDTF">2020-09-30T16:44:00Z</dcterms:created>
  <dcterms:modified xsi:type="dcterms:W3CDTF">2020-11-13T18:33:00Z</dcterms:modified>
</cp:coreProperties>
</file>