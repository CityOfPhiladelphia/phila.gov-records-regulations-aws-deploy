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D36D7" w14:textId="77777777" w:rsidR="00BD3EC7" w:rsidRPr="004F4774" w:rsidRDefault="00BD3EC7">
      <w:pPr>
        <w:rPr>
          <w:rFonts w:ascii="Arial" w:hAnsi="Arial" w:cs="Arial"/>
          <w:b/>
          <w:sz w:val="24"/>
          <w:szCs w:val="24"/>
        </w:rPr>
      </w:pPr>
      <w:r w:rsidRPr="004F4774">
        <w:rPr>
          <w:rFonts w:ascii="Arial" w:hAnsi="Arial" w:cs="Arial"/>
          <w:b/>
          <w:sz w:val="24"/>
          <w:szCs w:val="24"/>
        </w:rPr>
        <w:t>Regulation 34 to be established as follows:</w:t>
      </w:r>
    </w:p>
    <w:p w14:paraId="4B9DD3D6" w14:textId="77777777" w:rsidR="00BD3EC7" w:rsidRPr="004F4774" w:rsidRDefault="00BD3EC7">
      <w:pPr>
        <w:rPr>
          <w:ins w:id="0" w:author="Janine LaBletta" w:date="2019-08-23T17:57:00Z"/>
          <w:rFonts w:ascii="Arial" w:hAnsi="Arial" w:cs="Arial"/>
          <w:b/>
          <w:sz w:val="24"/>
          <w:szCs w:val="24"/>
        </w:rPr>
      </w:pPr>
    </w:p>
    <w:p w14:paraId="00D48ACB" w14:textId="77777777" w:rsidR="00AA6908" w:rsidRPr="004F4774" w:rsidRDefault="00F32287">
      <w:pPr>
        <w:rPr>
          <w:ins w:id="1" w:author="Janine LaBletta" w:date="2016-09-26T09:00:00Z"/>
          <w:rFonts w:ascii="Arial" w:hAnsi="Arial" w:cs="Arial"/>
          <w:b/>
          <w:sz w:val="24"/>
          <w:szCs w:val="24"/>
          <w:rPrChange w:id="2" w:author="Janine LaBletta" w:date="2019-08-23T18:23:00Z">
            <w:rPr>
              <w:ins w:id="3" w:author="Janine LaBletta" w:date="2016-09-26T09:00:00Z"/>
              <w:b/>
            </w:rPr>
          </w:rPrChange>
        </w:rPr>
      </w:pPr>
      <w:ins w:id="4" w:author="Janine LaBletta" w:date="2016-09-26T09:00:00Z">
        <w:r w:rsidRPr="004F4774">
          <w:rPr>
            <w:rFonts w:ascii="Arial" w:hAnsi="Arial" w:cs="Arial"/>
            <w:b/>
            <w:sz w:val="24"/>
            <w:szCs w:val="24"/>
            <w:rPrChange w:id="5" w:author="Janine LaBletta" w:date="2019-08-23T18:23:00Z">
              <w:rPr>
                <w:b/>
              </w:rPr>
            </w:rPrChange>
          </w:rPr>
          <w:t>Regulation 34</w:t>
        </w:r>
      </w:ins>
      <w:ins w:id="6" w:author="Janine LaBletta" w:date="2019-08-23T17:57:00Z">
        <w:r w:rsidR="00BD3EC7" w:rsidRPr="004F4774">
          <w:rPr>
            <w:rFonts w:ascii="Arial" w:hAnsi="Arial" w:cs="Arial"/>
            <w:b/>
            <w:sz w:val="24"/>
            <w:szCs w:val="24"/>
          </w:rPr>
          <w:t>:</w:t>
        </w:r>
      </w:ins>
      <w:ins w:id="7" w:author="Janine LaBletta" w:date="2016-09-26T09:00:00Z">
        <w:r w:rsidRPr="004F4774">
          <w:rPr>
            <w:rFonts w:ascii="Arial" w:hAnsi="Arial" w:cs="Arial"/>
            <w:b/>
            <w:sz w:val="24"/>
            <w:szCs w:val="24"/>
            <w:rPrChange w:id="8" w:author="Janine LaBletta" w:date="2019-08-23T18:23:00Z">
              <w:rPr>
                <w:b/>
              </w:rPr>
            </w:rPrChange>
          </w:rPr>
          <w:t xml:space="preserve">  Disability Accommodations</w:t>
        </w:r>
      </w:ins>
    </w:p>
    <w:p w14:paraId="74DD3D3F" w14:textId="77777777" w:rsidR="00F32287" w:rsidRPr="004F4774" w:rsidRDefault="00F32287">
      <w:pPr>
        <w:rPr>
          <w:ins w:id="9" w:author="Janine LaBletta" w:date="2016-09-26T09:00:00Z"/>
          <w:rFonts w:ascii="Arial" w:hAnsi="Arial" w:cs="Arial"/>
          <w:b/>
          <w:sz w:val="24"/>
          <w:szCs w:val="24"/>
          <w:rPrChange w:id="10" w:author="Janine LaBletta" w:date="2019-08-23T18:23:00Z">
            <w:rPr>
              <w:ins w:id="11" w:author="Janine LaBletta" w:date="2016-09-26T09:00:00Z"/>
              <w:b/>
            </w:rPr>
          </w:rPrChange>
        </w:rPr>
      </w:pPr>
    </w:p>
    <w:p w14:paraId="6683A03B" w14:textId="77777777" w:rsidR="00F32287" w:rsidRPr="004F4774" w:rsidRDefault="00F32287">
      <w:pPr>
        <w:pStyle w:val="00LeftIndent5"/>
        <w:ind w:left="0"/>
        <w:rPr>
          <w:ins w:id="12" w:author="Janine LaBletta" w:date="2016-09-26T09:01:00Z"/>
          <w:rFonts w:ascii="Arial" w:hAnsi="Arial" w:cs="Arial"/>
          <w:rPrChange w:id="13" w:author="Janine LaBletta" w:date="2019-08-23T18:23:00Z">
            <w:rPr>
              <w:ins w:id="14" w:author="Janine LaBletta" w:date="2016-09-26T09:01:00Z"/>
            </w:rPr>
          </w:rPrChange>
        </w:rPr>
        <w:pPrChange w:id="15" w:author="Janine LaBletta" w:date="2019-08-23T17:59:00Z">
          <w:pPr>
            <w:pStyle w:val="00LeftIndent5"/>
          </w:pPr>
        </w:pPrChange>
      </w:pPr>
      <w:ins w:id="16" w:author="Janine LaBletta" w:date="2016-09-26T09:01:00Z">
        <w:r w:rsidRPr="004F4774">
          <w:rPr>
            <w:rFonts w:ascii="Arial" w:hAnsi="Arial" w:cs="Arial"/>
            <w:rPrChange w:id="17" w:author="Janine LaBletta" w:date="2019-08-23T18:23:00Z">
              <w:rPr>
                <w:b/>
              </w:rPr>
            </w:rPrChange>
          </w:rPr>
          <w:t>34.01</w:t>
        </w:r>
        <w:r w:rsidRPr="004F4774">
          <w:rPr>
            <w:rFonts w:ascii="Arial" w:hAnsi="Arial" w:cs="Arial"/>
            <w:b/>
            <w:rPrChange w:id="18" w:author="Janine LaBletta" w:date="2019-08-23T18:23:00Z">
              <w:rPr>
                <w:b/>
              </w:rPr>
            </w:rPrChange>
          </w:rPr>
          <w:t xml:space="preserve"> PURPOSE </w:t>
        </w:r>
        <w:r w:rsidRPr="004F4774">
          <w:rPr>
            <w:rFonts w:ascii="Arial" w:hAnsi="Arial" w:cs="Arial"/>
            <w:rPrChange w:id="19" w:author="Janine LaBletta" w:date="2019-08-23T18:23:00Z">
              <w:rPr/>
            </w:rPrChange>
          </w:rPr>
          <w:t xml:space="preserve">The purpose of this section of the regulations is to establish a mechanism to provide employment opportunities to qualified employees and applicants with disabilities, as defined by the Americans </w:t>
        </w:r>
      </w:ins>
      <w:ins w:id="20" w:author="Janine LaBletta" w:date="2016-09-26T09:33:00Z">
        <w:r w:rsidR="00625C89" w:rsidRPr="004F4774">
          <w:rPr>
            <w:rFonts w:ascii="Arial" w:hAnsi="Arial" w:cs="Arial"/>
          </w:rPr>
          <w:t>with</w:t>
        </w:r>
      </w:ins>
      <w:ins w:id="21" w:author="Janine LaBletta" w:date="2016-09-26T09:01:00Z">
        <w:r w:rsidRPr="004F4774">
          <w:rPr>
            <w:rFonts w:ascii="Arial" w:hAnsi="Arial" w:cs="Arial"/>
            <w:rPrChange w:id="22" w:author="Janine LaBletta" w:date="2019-08-23T18:23:00Z">
              <w:rPr/>
            </w:rPrChange>
          </w:rPr>
          <w:t xml:space="preserve"> Disabilities Act, as amended (“ADA”), the Pennsylvania Human Relations Act (“PHRA”), or the Philadelphia Fair Practices Ordinance (“PFPO”) who can perform the essential functions of the, permanent position held or sought with or without a reasonable accommodation.</w:t>
        </w:r>
      </w:ins>
    </w:p>
    <w:p w14:paraId="62A6F709" w14:textId="77777777" w:rsidR="00F32287" w:rsidRPr="004F4774" w:rsidRDefault="00F32287">
      <w:pPr>
        <w:pStyle w:val="00LeftIndent5"/>
        <w:ind w:left="0"/>
        <w:rPr>
          <w:ins w:id="23" w:author="Janine LaBletta" w:date="2016-09-26T09:01:00Z"/>
          <w:rFonts w:ascii="Arial" w:hAnsi="Arial" w:cs="Arial"/>
          <w:rPrChange w:id="24" w:author="Janine LaBletta" w:date="2019-08-23T18:23:00Z">
            <w:rPr>
              <w:ins w:id="25" w:author="Janine LaBletta" w:date="2016-09-26T09:01:00Z"/>
            </w:rPr>
          </w:rPrChange>
        </w:rPr>
        <w:pPrChange w:id="26" w:author="Janine LaBletta" w:date="2019-08-23T17:59:00Z">
          <w:pPr>
            <w:pStyle w:val="00LeftIndent5"/>
          </w:pPr>
        </w:pPrChange>
      </w:pPr>
      <w:bookmarkStart w:id="27" w:name="32.012"/>
      <w:ins w:id="28" w:author="Janine LaBletta" w:date="2016-09-26T09:01:00Z">
        <w:r w:rsidRPr="004F4774">
          <w:rPr>
            <w:rFonts w:ascii="Arial" w:hAnsi="Arial" w:cs="Arial"/>
            <w:bCs/>
            <w:rPrChange w:id="29" w:author="Janine LaBletta" w:date="2019-08-23T18:23:00Z">
              <w:rPr>
                <w:b/>
                <w:bCs/>
              </w:rPr>
            </w:rPrChange>
          </w:rPr>
          <w:t xml:space="preserve">34.02 </w:t>
        </w:r>
      </w:ins>
      <w:ins w:id="30" w:author="Janine LaBletta" w:date="2019-08-23T17:58:00Z">
        <w:r w:rsidR="00BD3EC7" w:rsidRPr="004F4774">
          <w:rPr>
            <w:rFonts w:ascii="Arial" w:hAnsi="Arial" w:cs="Arial"/>
            <w:bCs/>
            <w:rPrChange w:id="31" w:author="Janine LaBletta" w:date="2019-08-23T18:23:00Z">
              <w:rPr>
                <w:rFonts w:ascii="Arial" w:hAnsi="Arial" w:cs="Arial"/>
                <w:b/>
                <w:bCs/>
              </w:rPr>
            </w:rPrChange>
          </w:rPr>
          <w:t>–</w:t>
        </w:r>
      </w:ins>
      <w:ins w:id="32" w:author="Janine LaBletta" w:date="2016-09-26T09:01:00Z">
        <w:r w:rsidRPr="004F4774">
          <w:rPr>
            <w:rFonts w:ascii="Arial" w:hAnsi="Arial" w:cs="Arial"/>
            <w:b/>
            <w:bCs/>
            <w:rPrChange w:id="33" w:author="Janine LaBletta" w:date="2019-08-23T18:23:00Z">
              <w:rPr>
                <w:b/>
                <w:bCs/>
              </w:rPr>
            </w:rPrChange>
          </w:rPr>
          <w:t xml:space="preserve"> </w:t>
        </w:r>
      </w:ins>
      <w:bookmarkEnd w:id="27"/>
      <w:ins w:id="34" w:author="Janine LaBletta" w:date="2019-08-23T17:58:00Z">
        <w:r w:rsidR="00BD3EC7" w:rsidRPr="004F4774">
          <w:rPr>
            <w:rFonts w:ascii="Arial" w:hAnsi="Arial" w:cs="Arial"/>
            <w:b/>
            <w:bCs/>
          </w:rPr>
          <w:t xml:space="preserve">EFFECT OF DETERMINATION OF DISABILITY.  </w:t>
        </w:r>
      </w:ins>
      <w:ins w:id="35" w:author="Janine LaBletta" w:date="2019-08-23T17:59:00Z">
        <w:r w:rsidR="00BD3EC7" w:rsidRPr="004F4774">
          <w:rPr>
            <w:rFonts w:ascii="Arial" w:hAnsi="Arial" w:cs="Arial"/>
            <w:rPrChange w:id="36" w:author="Janine LaBletta" w:date="2019-08-23T18:23:00Z">
              <w:rPr>
                <w:rFonts w:cs="Times New Roman"/>
              </w:rPr>
            </w:rPrChange>
          </w:rPr>
          <w:t>A determination that an employee is disabled and eligible for accommodation under the Regulation is not to be construed as establishing eligibility under any other benefit that the employee may or may not be entitled to, including but not limited to eligibility for any disability benefit pursuant to The Philadelphia Public Employees Retirement Code, Section 22-400.</w:t>
        </w:r>
      </w:ins>
    </w:p>
    <w:p w14:paraId="3A5FFAEC" w14:textId="77777777" w:rsidR="00F32287" w:rsidRPr="004F4774" w:rsidRDefault="00F32287" w:rsidP="00F32287">
      <w:pPr>
        <w:pStyle w:val="00Normal"/>
        <w:rPr>
          <w:ins w:id="37" w:author="Janine LaBletta" w:date="2016-09-26T09:01:00Z"/>
          <w:rFonts w:ascii="Arial" w:hAnsi="Arial" w:cs="Arial"/>
          <w:b/>
          <w:rPrChange w:id="38" w:author="Janine LaBletta" w:date="2019-08-23T18:23:00Z">
            <w:rPr>
              <w:ins w:id="39" w:author="Janine LaBletta" w:date="2016-09-26T09:01:00Z"/>
              <w:b/>
            </w:rPr>
          </w:rPrChange>
        </w:rPr>
      </w:pPr>
      <w:bookmarkStart w:id="40" w:name="32.02"/>
      <w:ins w:id="41" w:author="Janine LaBletta" w:date="2016-09-26T09:01:00Z">
        <w:r w:rsidRPr="004F4774">
          <w:rPr>
            <w:rFonts w:ascii="Arial" w:hAnsi="Arial" w:cs="Arial"/>
            <w:rPrChange w:id="42" w:author="Janine LaBletta" w:date="2019-08-23T18:23:00Z">
              <w:rPr>
                <w:b/>
              </w:rPr>
            </w:rPrChange>
          </w:rPr>
          <w:t>34.0</w:t>
        </w:r>
      </w:ins>
      <w:ins w:id="43" w:author="Janine LaBletta" w:date="2019-08-23T18:00:00Z">
        <w:r w:rsidR="00BD3EC7" w:rsidRPr="004F4774">
          <w:rPr>
            <w:rFonts w:ascii="Arial" w:hAnsi="Arial" w:cs="Arial"/>
            <w:rPrChange w:id="44" w:author="Janine LaBletta" w:date="2019-08-23T18:23:00Z">
              <w:rPr>
                <w:rFonts w:ascii="Arial" w:hAnsi="Arial" w:cs="Arial"/>
                <w:b/>
              </w:rPr>
            </w:rPrChange>
          </w:rPr>
          <w:t>3</w:t>
        </w:r>
      </w:ins>
      <w:ins w:id="45" w:author="Janine LaBletta" w:date="2016-09-26T09:01:00Z">
        <w:r w:rsidRPr="004F4774">
          <w:rPr>
            <w:rFonts w:ascii="Arial" w:hAnsi="Arial" w:cs="Arial"/>
            <w:b/>
            <w:rPrChange w:id="46" w:author="Janine LaBletta" w:date="2019-08-23T18:23:00Z">
              <w:rPr>
                <w:b/>
              </w:rPr>
            </w:rPrChange>
          </w:rPr>
          <w:t xml:space="preserve"> - DEFINITIONS.</w:t>
        </w:r>
        <w:bookmarkEnd w:id="40"/>
        <w:r w:rsidRPr="004F4774">
          <w:rPr>
            <w:rFonts w:ascii="Arial" w:hAnsi="Arial" w:cs="Arial"/>
            <w:b/>
            <w:rPrChange w:id="47" w:author="Janine LaBletta" w:date="2019-08-23T18:23:00Z">
              <w:rPr>
                <w:b/>
              </w:rPr>
            </w:rPrChange>
          </w:rPr>
          <w:t xml:space="preserve">  </w:t>
        </w:r>
      </w:ins>
    </w:p>
    <w:p w14:paraId="0F2A03BB" w14:textId="77777777" w:rsidR="00F32287" w:rsidRPr="004F4774" w:rsidRDefault="00F32287" w:rsidP="00F32287">
      <w:pPr>
        <w:pStyle w:val="00LeftIndent5"/>
        <w:rPr>
          <w:ins w:id="48" w:author="Janine LaBletta" w:date="2016-09-26T09:01:00Z"/>
          <w:rFonts w:ascii="Arial" w:hAnsi="Arial" w:cs="Arial"/>
          <w:rPrChange w:id="49" w:author="Janine LaBletta" w:date="2019-08-23T18:23:00Z">
            <w:rPr>
              <w:ins w:id="50" w:author="Janine LaBletta" w:date="2016-09-26T09:01:00Z"/>
            </w:rPr>
          </w:rPrChange>
        </w:rPr>
      </w:pPr>
      <w:bookmarkStart w:id="51" w:name="32.021"/>
      <w:ins w:id="52" w:author="Janine LaBletta" w:date="2016-09-26T09:01:00Z">
        <w:r w:rsidRPr="004F4774">
          <w:rPr>
            <w:rFonts w:ascii="Arial" w:hAnsi="Arial" w:cs="Arial"/>
            <w:bCs/>
            <w:rPrChange w:id="53" w:author="Janine LaBletta" w:date="2019-08-23T18:23:00Z">
              <w:rPr>
                <w:b/>
                <w:bCs/>
              </w:rPr>
            </w:rPrChange>
          </w:rPr>
          <w:t>34.0</w:t>
        </w:r>
      </w:ins>
      <w:ins w:id="54" w:author="Janine LaBletta" w:date="2019-08-23T18:01:00Z">
        <w:r w:rsidR="00BD3EC7" w:rsidRPr="004F4774">
          <w:rPr>
            <w:rFonts w:ascii="Arial" w:hAnsi="Arial" w:cs="Arial"/>
            <w:bCs/>
            <w:rPrChange w:id="55" w:author="Janine LaBletta" w:date="2019-08-23T18:23:00Z">
              <w:rPr>
                <w:rFonts w:ascii="Arial" w:hAnsi="Arial" w:cs="Arial"/>
                <w:b/>
                <w:bCs/>
              </w:rPr>
            </w:rPrChange>
          </w:rPr>
          <w:t>3-</w:t>
        </w:r>
      </w:ins>
      <w:ins w:id="56" w:author="Janine LaBletta" w:date="2016-09-26T09:01:00Z">
        <w:r w:rsidRPr="004F4774">
          <w:rPr>
            <w:rFonts w:ascii="Arial" w:hAnsi="Arial" w:cs="Arial"/>
            <w:bCs/>
            <w:rPrChange w:id="57" w:author="Janine LaBletta" w:date="2019-08-23T18:23:00Z">
              <w:rPr>
                <w:b/>
                <w:bCs/>
              </w:rPr>
            </w:rPrChange>
          </w:rPr>
          <w:t>1</w:t>
        </w:r>
        <w:r w:rsidRPr="004F4774">
          <w:rPr>
            <w:rFonts w:ascii="Arial" w:hAnsi="Arial" w:cs="Arial"/>
            <w:b/>
            <w:bCs/>
            <w:rPrChange w:id="58" w:author="Janine LaBletta" w:date="2019-08-23T18:23:00Z">
              <w:rPr>
                <w:b/>
                <w:bCs/>
              </w:rPr>
            </w:rPrChange>
          </w:rPr>
          <w:t xml:space="preserve"> - </w:t>
        </w:r>
        <w:bookmarkStart w:id="59" w:name="32.022"/>
        <w:bookmarkEnd w:id="51"/>
        <w:r w:rsidRPr="004F4774">
          <w:rPr>
            <w:rFonts w:ascii="Arial" w:hAnsi="Arial" w:cs="Arial"/>
            <w:b/>
            <w:bCs/>
            <w:rPrChange w:id="60" w:author="Janine LaBletta" w:date="2019-08-23T18:23:00Z">
              <w:rPr>
                <w:b/>
                <w:bCs/>
              </w:rPr>
            </w:rPrChange>
          </w:rPr>
          <w:t xml:space="preserve">DISABILITY </w:t>
        </w:r>
        <w:proofErr w:type="gramStart"/>
        <w:r w:rsidRPr="004F4774">
          <w:rPr>
            <w:rFonts w:ascii="Arial" w:hAnsi="Arial" w:cs="Arial"/>
            <w:b/>
            <w:bCs/>
            <w:rPrChange w:id="61" w:author="Janine LaBletta" w:date="2019-08-23T18:23:00Z">
              <w:rPr>
                <w:b/>
                <w:bCs/>
              </w:rPr>
            </w:rPrChange>
          </w:rPr>
          <w:t>-</w:t>
        </w:r>
        <w:bookmarkEnd w:id="59"/>
        <w:r w:rsidRPr="004F4774">
          <w:rPr>
            <w:rFonts w:ascii="Arial" w:hAnsi="Arial" w:cs="Arial"/>
            <w:rPrChange w:id="62" w:author="Janine LaBletta" w:date="2019-08-23T18:23:00Z">
              <w:rPr/>
            </w:rPrChange>
          </w:rPr>
          <w:t> </w:t>
        </w:r>
      </w:ins>
      <w:ins w:id="63" w:author="Janine LaBletta" w:date="2019-08-23T17:59:00Z">
        <w:r w:rsidR="00BD3EC7" w:rsidRPr="004F4774">
          <w:rPr>
            <w:rFonts w:ascii="Arial" w:hAnsi="Arial" w:cs="Arial"/>
          </w:rPr>
          <w:t xml:space="preserve"> Disability</w:t>
        </w:r>
        <w:proofErr w:type="gramEnd"/>
        <w:r w:rsidR="00BD3EC7" w:rsidRPr="004F4774">
          <w:rPr>
            <w:rFonts w:ascii="Arial" w:hAnsi="Arial" w:cs="Arial"/>
          </w:rPr>
          <w:t xml:space="preserve"> is defined as</w:t>
        </w:r>
      </w:ins>
      <w:ins w:id="64" w:author="Janine LaBletta" w:date="2016-09-26T09:01:00Z">
        <w:r w:rsidRPr="004F4774">
          <w:rPr>
            <w:rFonts w:ascii="Arial" w:hAnsi="Arial" w:cs="Arial"/>
            <w:rPrChange w:id="65" w:author="Janine LaBletta" w:date="2019-08-23T18:23:00Z">
              <w:rPr/>
            </w:rPrChange>
          </w:rPr>
          <w:t xml:space="preserve"> a physical or mental impairment that substantially limits one or more major life activities</w:t>
        </w:r>
      </w:ins>
      <w:ins w:id="66" w:author="Janine LaBletta" w:date="2019-08-23T18:00:00Z">
        <w:r w:rsidR="00BD3EC7" w:rsidRPr="004F4774">
          <w:rPr>
            <w:rFonts w:ascii="Arial" w:hAnsi="Arial" w:cs="Arial"/>
          </w:rPr>
          <w:t xml:space="preserve"> or major bodily functions</w:t>
        </w:r>
      </w:ins>
      <w:ins w:id="67" w:author="Janine LaBletta" w:date="2016-09-26T09:01:00Z">
        <w:r w:rsidRPr="004F4774">
          <w:rPr>
            <w:rFonts w:ascii="Arial" w:hAnsi="Arial" w:cs="Arial"/>
            <w:rPrChange w:id="68" w:author="Janine LaBletta" w:date="2019-08-23T18:23:00Z">
              <w:rPr/>
            </w:rPrChange>
          </w:rPr>
          <w:t xml:space="preserve"> of an employee</w:t>
        </w:r>
      </w:ins>
      <w:ins w:id="69" w:author="Janine LaBletta" w:date="2019-08-23T18:00:00Z">
        <w:r w:rsidR="00BD3EC7" w:rsidRPr="004F4774">
          <w:rPr>
            <w:rFonts w:ascii="Arial" w:hAnsi="Arial" w:cs="Arial"/>
          </w:rPr>
          <w:t>,</w:t>
        </w:r>
      </w:ins>
      <w:ins w:id="70" w:author="Janine LaBletta" w:date="2016-09-26T09:01:00Z">
        <w:r w:rsidRPr="004F4774">
          <w:rPr>
            <w:rFonts w:ascii="Arial" w:hAnsi="Arial" w:cs="Arial"/>
            <w:rPrChange w:id="71" w:author="Janine LaBletta" w:date="2019-08-23T18:23:00Z">
              <w:rPr/>
            </w:rPrChange>
          </w:rPr>
          <w:t xml:space="preserve"> as defined by the ADA, PHRA &amp; PFPO</w:t>
        </w:r>
      </w:ins>
      <w:ins w:id="72" w:author="Janine LaBletta" w:date="2019-08-23T18:00:00Z">
        <w:r w:rsidR="00BD3EC7" w:rsidRPr="004F4774">
          <w:rPr>
            <w:rFonts w:ascii="Arial" w:hAnsi="Arial" w:cs="Arial"/>
          </w:rPr>
          <w:t xml:space="preserve">, </w:t>
        </w:r>
        <w:r w:rsidR="00BD3EC7" w:rsidRPr="004F4774">
          <w:rPr>
            <w:rFonts w:ascii="Arial" w:hAnsi="Arial" w:cs="Arial"/>
            <w:rPrChange w:id="73" w:author="Janine LaBletta" w:date="2019-08-23T18:23:00Z">
              <w:rPr>
                <w:rFonts w:cs="Times New Roman"/>
              </w:rPr>
            </w:rPrChange>
          </w:rPr>
          <w:t>or who has a history or record of such an impairment.</w:t>
        </w:r>
      </w:ins>
    </w:p>
    <w:p w14:paraId="59DDE829" w14:textId="77777777" w:rsidR="00F32287" w:rsidRPr="004F4774" w:rsidRDefault="00F32287" w:rsidP="00F32287">
      <w:pPr>
        <w:pStyle w:val="00LeftIndent5"/>
        <w:rPr>
          <w:ins w:id="74" w:author="Janine LaBletta" w:date="2016-09-26T09:01:00Z"/>
          <w:rFonts w:ascii="Arial" w:hAnsi="Arial" w:cs="Arial"/>
          <w:rPrChange w:id="75" w:author="Janine LaBletta" w:date="2019-08-23T18:23:00Z">
            <w:rPr>
              <w:ins w:id="76" w:author="Janine LaBletta" w:date="2016-09-26T09:01:00Z"/>
            </w:rPr>
          </w:rPrChange>
        </w:rPr>
      </w:pPr>
      <w:ins w:id="77" w:author="Janine LaBletta" w:date="2016-09-26T09:01:00Z">
        <w:r w:rsidRPr="004F4774">
          <w:rPr>
            <w:rFonts w:ascii="Arial" w:hAnsi="Arial" w:cs="Arial"/>
            <w:bCs/>
            <w:rPrChange w:id="78" w:author="Janine LaBletta" w:date="2019-08-23T18:23:00Z">
              <w:rPr>
                <w:b/>
                <w:bCs/>
              </w:rPr>
            </w:rPrChange>
          </w:rPr>
          <w:t>34.</w:t>
        </w:r>
        <w:r w:rsidRPr="004F4774">
          <w:rPr>
            <w:rFonts w:ascii="Arial" w:hAnsi="Arial" w:cs="Arial"/>
            <w:rPrChange w:id="79" w:author="Janine LaBletta" w:date="2019-08-23T18:23:00Z">
              <w:rPr>
                <w:b/>
              </w:rPr>
            </w:rPrChange>
          </w:rPr>
          <w:t>0</w:t>
        </w:r>
      </w:ins>
      <w:ins w:id="80" w:author="Janine LaBletta" w:date="2019-08-23T18:01:00Z">
        <w:r w:rsidR="00BD3EC7" w:rsidRPr="004F4774">
          <w:rPr>
            <w:rFonts w:ascii="Arial" w:hAnsi="Arial" w:cs="Arial"/>
            <w:rPrChange w:id="81" w:author="Janine LaBletta" w:date="2019-08-23T18:23:00Z">
              <w:rPr>
                <w:rFonts w:ascii="Arial" w:hAnsi="Arial" w:cs="Arial"/>
                <w:b/>
              </w:rPr>
            </w:rPrChange>
          </w:rPr>
          <w:t>3-</w:t>
        </w:r>
      </w:ins>
      <w:ins w:id="82" w:author="Janine LaBletta" w:date="2016-09-26T09:01:00Z">
        <w:r w:rsidRPr="004F4774">
          <w:rPr>
            <w:rFonts w:ascii="Arial" w:hAnsi="Arial" w:cs="Arial"/>
            <w:rPrChange w:id="83" w:author="Janine LaBletta" w:date="2019-08-23T18:23:00Z">
              <w:rPr>
                <w:b/>
              </w:rPr>
            </w:rPrChange>
          </w:rPr>
          <w:t>2</w:t>
        </w:r>
        <w:r w:rsidRPr="004F4774">
          <w:rPr>
            <w:rFonts w:ascii="Arial" w:hAnsi="Arial" w:cs="Arial"/>
            <w:b/>
            <w:rPrChange w:id="84" w:author="Janine LaBletta" w:date="2019-08-23T18:23:00Z">
              <w:rPr>
                <w:b/>
              </w:rPr>
            </w:rPrChange>
          </w:rPr>
          <w:t xml:space="preserve"> – INTERACTIVE PROCESS</w:t>
        </w:r>
        <w:r w:rsidRPr="004F4774">
          <w:rPr>
            <w:rFonts w:ascii="Arial" w:hAnsi="Arial" w:cs="Arial"/>
            <w:rPrChange w:id="85" w:author="Janine LaBletta" w:date="2019-08-23T18:23:00Z">
              <w:rPr/>
            </w:rPrChange>
          </w:rPr>
          <w:t xml:space="preserve"> – </w:t>
        </w:r>
      </w:ins>
      <w:ins w:id="86" w:author="Janine LaBletta" w:date="2019-08-23T18:01:00Z">
        <w:r w:rsidR="00BD3EC7" w:rsidRPr="004F4774">
          <w:rPr>
            <w:rFonts w:ascii="Arial" w:hAnsi="Arial" w:cs="Arial"/>
            <w:rPrChange w:id="87" w:author="Janine LaBletta" w:date="2019-08-23T18:23:00Z">
              <w:rPr>
                <w:rFonts w:cs="Times New Roman"/>
              </w:rPr>
            </w:rPrChange>
          </w:rPr>
          <w:t>The interactive process is the procedure by which the City and the employee or applicant confer and exchange information to determine if a reasonable accommodation exists that will allow the employee or applicant to perform all the essential functions of the position held or sought.</w:t>
        </w:r>
      </w:ins>
    </w:p>
    <w:p w14:paraId="312054D2" w14:textId="77777777" w:rsidR="00F32287" w:rsidRPr="004F4774" w:rsidRDefault="00F32287" w:rsidP="00F32287">
      <w:pPr>
        <w:pStyle w:val="00LeftIndent5"/>
        <w:rPr>
          <w:ins w:id="88" w:author="Janine LaBletta" w:date="2016-09-26T09:01:00Z"/>
          <w:rFonts w:ascii="Arial" w:hAnsi="Arial" w:cs="Arial"/>
          <w:rPrChange w:id="89" w:author="Janine LaBletta" w:date="2019-08-23T18:23:00Z">
            <w:rPr>
              <w:ins w:id="90" w:author="Janine LaBletta" w:date="2016-09-26T09:01:00Z"/>
            </w:rPr>
          </w:rPrChange>
        </w:rPr>
      </w:pPr>
      <w:bookmarkStart w:id="91" w:name="32.027"/>
      <w:ins w:id="92" w:author="Janine LaBletta" w:date="2016-09-26T09:01:00Z">
        <w:r w:rsidRPr="004F4774">
          <w:rPr>
            <w:rFonts w:ascii="Arial" w:hAnsi="Arial" w:cs="Arial"/>
            <w:bCs/>
            <w:rPrChange w:id="93" w:author="Janine LaBletta" w:date="2019-08-23T18:23:00Z">
              <w:rPr>
                <w:b/>
                <w:bCs/>
              </w:rPr>
            </w:rPrChange>
          </w:rPr>
          <w:t>34.03</w:t>
        </w:r>
      </w:ins>
      <w:ins w:id="94" w:author="Janine LaBletta" w:date="2019-08-23T18:02:00Z">
        <w:r w:rsidR="00BD3EC7" w:rsidRPr="004F4774">
          <w:rPr>
            <w:rFonts w:ascii="Arial" w:hAnsi="Arial" w:cs="Arial"/>
            <w:bCs/>
          </w:rPr>
          <w:t>-3</w:t>
        </w:r>
      </w:ins>
      <w:ins w:id="95" w:author="Janine LaBletta" w:date="2016-09-26T09:01:00Z">
        <w:r w:rsidRPr="004F4774">
          <w:rPr>
            <w:rFonts w:ascii="Arial" w:hAnsi="Arial" w:cs="Arial"/>
            <w:b/>
            <w:bCs/>
            <w:rPrChange w:id="96" w:author="Janine LaBletta" w:date="2019-08-23T18:23:00Z">
              <w:rPr>
                <w:b/>
                <w:bCs/>
              </w:rPr>
            </w:rPrChange>
          </w:rPr>
          <w:t xml:space="preserve"> - </w:t>
        </w:r>
        <w:bookmarkEnd w:id="91"/>
        <w:r w:rsidRPr="004F4774">
          <w:rPr>
            <w:rFonts w:ascii="Arial" w:hAnsi="Arial" w:cs="Arial"/>
            <w:b/>
            <w:rPrChange w:id="97" w:author="Janine LaBletta" w:date="2019-08-23T18:23:00Z">
              <w:rPr>
                <w:b/>
              </w:rPr>
            </w:rPrChange>
          </w:rPr>
          <w:t xml:space="preserve">UNDUE HARDSHIP - </w:t>
        </w:r>
        <w:r w:rsidRPr="004F4774">
          <w:rPr>
            <w:rFonts w:ascii="Arial" w:hAnsi="Arial" w:cs="Arial"/>
            <w:rPrChange w:id="98" w:author="Janine LaBletta" w:date="2019-08-23T18:23:00Z">
              <w:rPr/>
            </w:rPrChange>
          </w:rPr>
          <w:t xml:space="preserve">  </w:t>
        </w:r>
      </w:ins>
      <w:ins w:id="99" w:author="Janine LaBletta" w:date="2019-08-23T18:02:00Z">
        <w:r w:rsidR="00BD3EC7" w:rsidRPr="004F4774">
          <w:rPr>
            <w:rFonts w:ascii="Arial" w:hAnsi="Arial" w:cs="Arial"/>
          </w:rPr>
          <w:t>A</w:t>
        </w:r>
      </w:ins>
      <w:ins w:id="100" w:author="Janine LaBletta" w:date="2016-09-26T09:01:00Z">
        <w:r w:rsidRPr="004F4774">
          <w:rPr>
            <w:rFonts w:ascii="Arial" w:hAnsi="Arial" w:cs="Arial"/>
            <w:rPrChange w:id="101" w:author="Janine LaBletta" w:date="2019-08-23T18:23:00Z">
              <w:rPr/>
            </w:rPrChange>
          </w:rPr>
          <w:t>n action requiring significant difficulty or expense, as defined in the ADA and its implementing regulations.</w:t>
        </w:r>
      </w:ins>
    </w:p>
    <w:p w14:paraId="4062D3A8" w14:textId="47E9F4A4" w:rsidR="00F32287" w:rsidRPr="004F4774" w:rsidRDefault="00F32287" w:rsidP="00F32287">
      <w:pPr>
        <w:pStyle w:val="00Normal"/>
        <w:rPr>
          <w:ins w:id="102" w:author="Janine LaBletta" w:date="2016-09-26T09:01:00Z"/>
          <w:rFonts w:ascii="Arial" w:hAnsi="Arial" w:cs="Arial"/>
          <w:rPrChange w:id="103" w:author="Janine LaBletta" w:date="2019-08-23T18:23:00Z">
            <w:rPr>
              <w:ins w:id="104" w:author="Janine LaBletta" w:date="2016-09-26T09:01:00Z"/>
            </w:rPr>
          </w:rPrChange>
        </w:rPr>
      </w:pPr>
      <w:ins w:id="105" w:author="Janine LaBletta" w:date="2016-09-26T09:01:00Z">
        <w:r w:rsidRPr="004F4774">
          <w:rPr>
            <w:rFonts w:ascii="Arial" w:hAnsi="Arial" w:cs="Arial"/>
            <w:rPrChange w:id="106" w:author="Janine LaBletta" w:date="2019-08-23T18:23:00Z">
              <w:rPr>
                <w:b/>
              </w:rPr>
            </w:rPrChange>
          </w:rPr>
          <w:t>34.0</w:t>
        </w:r>
      </w:ins>
      <w:ins w:id="107" w:author="Janine LaBletta" w:date="2019-08-23T18:03:00Z">
        <w:r w:rsidR="00BD3EC7" w:rsidRPr="004F4774">
          <w:rPr>
            <w:rFonts w:ascii="Arial" w:hAnsi="Arial" w:cs="Arial"/>
          </w:rPr>
          <w:t>4</w:t>
        </w:r>
      </w:ins>
      <w:ins w:id="108" w:author="Janine LaBletta" w:date="2016-09-26T09:01:00Z">
        <w:r w:rsidRPr="004F4774">
          <w:rPr>
            <w:rFonts w:ascii="Arial" w:hAnsi="Arial" w:cs="Arial"/>
            <w:b/>
            <w:rPrChange w:id="109" w:author="Janine LaBletta" w:date="2019-08-23T18:23:00Z">
              <w:rPr>
                <w:b/>
              </w:rPr>
            </w:rPrChange>
          </w:rPr>
          <w:t xml:space="preserve"> - REASONABLE ACCOMMODATION</w:t>
        </w:r>
      </w:ins>
      <w:ins w:id="110" w:author="Janine LaBletta" w:date="2019-08-23T18:03:00Z">
        <w:r w:rsidR="00BD3EC7" w:rsidRPr="004F4774">
          <w:rPr>
            <w:rFonts w:ascii="Arial" w:hAnsi="Arial" w:cs="Arial"/>
            <w:b/>
          </w:rPr>
          <w:t xml:space="preserve">.  </w:t>
        </w:r>
        <w:r w:rsidR="00BD3EC7" w:rsidRPr="004F4774">
          <w:rPr>
            <w:rFonts w:ascii="Arial" w:hAnsi="Arial" w:cs="Arial"/>
          </w:rPr>
          <w:t>T</w:t>
        </w:r>
      </w:ins>
      <w:ins w:id="111" w:author="Janine LaBletta" w:date="2016-09-26T09:01:00Z">
        <w:r w:rsidRPr="004F4774">
          <w:rPr>
            <w:rFonts w:ascii="Arial" w:hAnsi="Arial" w:cs="Arial"/>
            <w:rPrChange w:id="112" w:author="Janine LaBletta" w:date="2019-08-23T18:23:00Z">
              <w:rPr/>
            </w:rPrChange>
          </w:rPr>
          <w:t>he City will provide reasonable accommodation</w:t>
        </w:r>
      </w:ins>
      <w:ins w:id="113" w:author="Janine LaBletta" w:date="2019-08-23T18:18:00Z">
        <w:r w:rsidR="00324C79" w:rsidRPr="004F4774">
          <w:rPr>
            <w:rFonts w:ascii="Arial" w:hAnsi="Arial" w:cs="Arial"/>
          </w:rPr>
          <w:t>s</w:t>
        </w:r>
      </w:ins>
      <w:ins w:id="114" w:author="Janine LaBletta" w:date="2016-09-26T09:01:00Z">
        <w:r w:rsidRPr="004F4774">
          <w:rPr>
            <w:rFonts w:ascii="Arial" w:hAnsi="Arial" w:cs="Arial"/>
            <w:rPrChange w:id="115" w:author="Janine LaBletta" w:date="2019-08-23T18:23:00Z">
              <w:rPr/>
            </w:rPrChange>
          </w:rPr>
          <w:t xml:space="preserve"> to the known disabilities of employees and applicants for employment</w:t>
        </w:r>
      </w:ins>
      <w:ins w:id="116" w:author="Janine LaBletta" w:date="2019-08-23T18:18:00Z">
        <w:r w:rsidR="004F4774" w:rsidRPr="004F4774">
          <w:rPr>
            <w:rFonts w:ascii="Arial" w:hAnsi="Arial" w:cs="Arial"/>
          </w:rPr>
          <w:t>.</w:t>
        </w:r>
      </w:ins>
      <w:ins w:id="117" w:author="Janine LaBletta" w:date="2016-09-26T09:01:00Z">
        <w:r w:rsidRPr="004F4774">
          <w:rPr>
            <w:rFonts w:ascii="Arial" w:hAnsi="Arial" w:cs="Arial"/>
            <w:rPrChange w:id="118" w:author="Janine LaBletta" w:date="2019-08-23T18:23:00Z">
              <w:rPr/>
            </w:rPrChange>
          </w:rPr>
          <w:t xml:space="preserve"> </w:t>
        </w:r>
      </w:ins>
      <w:ins w:id="119" w:author="Janine LaBletta" w:date="2020-07-10T14:57:00Z">
        <w:r w:rsidR="006A6A3F">
          <w:rPr>
            <w:rFonts w:ascii="Arial" w:hAnsi="Arial" w:cs="Arial"/>
          </w:rPr>
          <w:t xml:space="preserve"> </w:t>
        </w:r>
        <w:bookmarkStart w:id="120" w:name="_GoBack"/>
        <w:bookmarkEnd w:id="120"/>
        <w:r w:rsidR="006A6A3F" w:rsidRPr="00BB2456">
          <w:rPr>
            <w:rFonts w:ascii="Arial" w:hAnsi="Arial" w:cs="Arial"/>
          </w:rPr>
          <w:t xml:space="preserve">The </w:t>
        </w:r>
      </w:ins>
      <w:ins w:id="121" w:author="Janine LaBletta" w:date="2020-07-10T14:58:00Z">
        <w:r w:rsidR="006A6A3F" w:rsidRPr="00BB2456">
          <w:rPr>
            <w:rFonts w:ascii="Arial" w:hAnsi="Arial" w:cs="Arial"/>
          </w:rPr>
          <w:t>City</w:t>
        </w:r>
      </w:ins>
      <w:ins w:id="122" w:author="Janine LaBletta" w:date="2020-07-10T14:57:00Z">
        <w:r w:rsidR="006A6A3F" w:rsidRPr="00BB2456">
          <w:rPr>
            <w:rFonts w:ascii="Arial" w:hAnsi="Arial" w:cs="Arial"/>
          </w:rPr>
          <w:t xml:space="preserve"> must respond to ADA requests expeditiously.</w:t>
        </w:r>
      </w:ins>
    </w:p>
    <w:p w14:paraId="2A5EA5EE" w14:textId="74ADECF1" w:rsidR="00F32287" w:rsidRPr="004F4774" w:rsidRDefault="00F32287" w:rsidP="00F32287">
      <w:pPr>
        <w:pStyle w:val="00LeftIndent5"/>
        <w:rPr>
          <w:ins w:id="123" w:author="Janine LaBletta" w:date="2016-09-26T09:01:00Z"/>
          <w:rFonts w:ascii="Arial" w:hAnsi="Arial" w:cs="Arial"/>
          <w:rPrChange w:id="124" w:author="Janine LaBletta" w:date="2019-08-23T18:23:00Z">
            <w:rPr>
              <w:ins w:id="125" w:author="Janine LaBletta" w:date="2016-09-26T09:01:00Z"/>
            </w:rPr>
          </w:rPrChange>
        </w:rPr>
      </w:pPr>
      <w:ins w:id="126" w:author="Janine LaBletta" w:date="2016-09-26T09:01:00Z">
        <w:r w:rsidRPr="004F4774">
          <w:rPr>
            <w:rFonts w:ascii="Arial" w:hAnsi="Arial" w:cs="Arial"/>
            <w:rPrChange w:id="127" w:author="Janine LaBletta" w:date="2019-08-23T18:23:00Z">
              <w:rPr/>
            </w:rPrChange>
          </w:rPr>
          <w:t>34.0</w:t>
        </w:r>
      </w:ins>
      <w:ins w:id="128" w:author="Janine LaBletta" w:date="2019-08-23T18:19:00Z">
        <w:r w:rsidR="004F4774" w:rsidRPr="004F4774">
          <w:rPr>
            <w:rFonts w:ascii="Arial" w:hAnsi="Arial" w:cs="Arial"/>
            <w:rPrChange w:id="129" w:author="Janine LaBletta" w:date="2019-08-23T18:23:00Z">
              <w:rPr>
                <w:rFonts w:ascii="Arial" w:hAnsi="Arial" w:cs="Arial"/>
                <w:b/>
              </w:rPr>
            </w:rPrChange>
          </w:rPr>
          <w:t>4</w:t>
        </w:r>
      </w:ins>
      <w:ins w:id="130" w:author="Janine LaBletta" w:date="2019-11-18T18:49:00Z">
        <w:r w:rsidR="00201616">
          <w:rPr>
            <w:rFonts w:ascii="Arial" w:hAnsi="Arial" w:cs="Arial"/>
          </w:rPr>
          <w:t>-</w:t>
        </w:r>
      </w:ins>
      <w:ins w:id="131" w:author="Janine LaBletta" w:date="2019-08-23T18:19:00Z">
        <w:r w:rsidR="004F4774" w:rsidRPr="004F4774">
          <w:rPr>
            <w:rFonts w:ascii="Arial" w:hAnsi="Arial" w:cs="Arial"/>
            <w:rPrChange w:id="132" w:author="Janine LaBletta" w:date="2019-08-23T18:23:00Z">
              <w:rPr>
                <w:rFonts w:ascii="Arial" w:hAnsi="Arial" w:cs="Arial"/>
                <w:b/>
              </w:rPr>
            </w:rPrChange>
          </w:rPr>
          <w:t>1</w:t>
        </w:r>
      </w:ins>
      <w:ins w:id="133" w:author="Janine LaBletta" w:date="2016-09-26T09:01:00Z">
        <w:r w:rsidRPr="004F4774">
          <w:rPr>
            <w:rFonts w:ascii="Arial" w:hAnsi="Arial" w:cs="Arial"/>
            <w:rPrChange w:id="134" w:author="Janine LaBletta" w:date="2019-08-23T18:23:00Z">
              <w:rPr/>
            </w:rPrChange>
          </w:rPr>
          <w:t xml:space="preserve"> – Employees seeking a reasonable accommodation on a temporary or permanent basis sh</w:t>
        </w:r>
        <w:r w:rsidR="00643196" w:rsidRPr="004F4774">
          <w:rPr>
            <w:rFonts w:ascii="Arial" w:hAnsi="Arial" w:cs="Arial"/>
            <w:rPrChange w:id="135" w:author="Janine LaBletta" w:date="2019-08-23T18:23:00Z">
              <w:rPr/>
            </w:rPrChange>
          </w:rPr>
          <w:t>ould notify their Departmental Human Resource M</w:t>
        </w:r>
        <w:r w:rsidRPr="004F4774">
          <w:rPr>
            <w:rFonts w:ascii="Arial" w:hAnsi="Arial" w:cs="Arial"/>
            <w:rPrChange w:id="136" w:author="Janine LaBletta" w:date="2019-08-23T18:23:00Z">
              <w:rPr/>
            </w:rPrChange>
          </w:rPr>
          <w:t>anager.</w:t>
        </w:r>
      </w:ins>
    </w:p>
    <w:p w14:paraId="0C106365" w14:textId="4F67CFA3" w:rsidR="004F4774" w:rsidRPr="004F4774" w:rsidRDefault="00F32287" w:rsidP="00F32287">
      <w:pPr>
        <w:pStyle w:val="00LeftIndent5"/>
        <w:rPr>
          <w:ins w:id="137" w:author="Janine LaBletta" w:date="2019-08-23T18:19:00Z"/>
          <w:rFonts w:ascii="Arial" w:hAnsi="Arial" w:cs="Arial"/>
        </w:rPr>
      </w:pPr>
      <w:ins w:id="138" w:author="Janine LaBletta" w:date="2016-09-26T09:01:00Z">
        <w:r w:rsidRPr="00711FC6">
          <w:rPr>
            <w:rFonts w:ascii="Arial" w:hAnsi="Arial" w:cs="Arial"/>
            <w:rPrChange w:id="139" w:author="Janine LaBletta" w:date="2019-11-19T15:12:00Z">
              <w:rPr/>
            </w:rPrChange>
          </w:rPr>
          <w:t>34.0</w:t>
        </w:r>
      </w:ins>
      <w:ins w:id="140" w:author="Janine LaBletta" w:date="2019-08-23T18:19:00Z">
        <w:r w:rsidR="004F4774" w:rsidRPr="00711FC6">
          <w:rPr>
            <w:rFonts w:ascii="Arial" w:hAnsi="Arial" w:cs="Arial"/>
          </w:rPr>
          <w:t>4</w:t>
        </w:r>
      </w:ins>
      <w:ins w:id="141" w:author="Janine LaBletta" w:date="2019-11-18T18:49:00Z">
        <w:r w:rsidR="00201616" w:rsidRPr="00711FC6">
          <w:rPr>
            <w:rFonts w:ascii="Arial" w:hAnsi="Arial" w:cs="Arial"/>
          </w:rPr>
          <w:t>-</w:t>
        </w:r>
      </w:ins>
      <w:ins w:id="142" w:author="Janine LaBletta" w:date="2019-08-23T18:19:00Z">
        <w:r w:rsidR="004F4774" w:rsidRPr="00711FC6">
          <w:rPr>
            <w:rFonts w:ascii="Arial" w:hAnsi="Arial" w:cs="Arial"/>
          </w:rPr>
          <w:t>2</w:t>
        </w:r>
      </w:ins>
      <w:ins w:id="143" w:author="Janine LaBletta" w:date="2016-09-26T09:01:00Z">
        <w:r w:rsidRPr="00711FC6">
          <w:rPr>
            <w:rFonts w:ascii="Arial" w:hAnsi="Arial" w:cs="Arial"/>
            <w:rPrChange w:id="144" w:author="Janine LaBletta" w:date="2019-11-19T15:12:00Z">
              <w:rPr/>
            </w:rPrChange>
          </w:rPr>
          <w:t xml:space="preserve"> – Applicants </w:t>
        </w:r>
      </w:ins>
      <w:ins w:id="145" w:author="Janine LaBletta" w:date="2019-08-23T18:19:00Z">
        <w:r w:rsidR="004F4774" w:rsidRPr="00711FC6">
          <w:rPr>
            <w:rFonts w:ascii="Arial" w:hAnsi="Arial" w:cs="Arial"/>
          </w:rPr>
          <w:t xml:space="preserve">for employment </w:t>
        </w:r>
      </w:ins>
      <w:ins w:id="146" w:author="Janine LaBletta" w:date="2016-09-26T09:01:00Z">
        <w:r w:rsidRPr="00711FC6">
          <w:rPr>
            <w:rFonts w:ascii="Arial" w:hAnsi="Arial" w:cs="Arial"/>
            <w:rPrChange w:id="147" w:author="Janine LaBletta" w:date="2019-11-19T15:12:00Z">
              <w:rPr/>
            </w:rPrChange>
          </w:rPr>
          <w:t>seeking a reasonable accommodation should contact the</w:t>
        </w:r>
      </w:ins>
      <w:ins w:id="148" w:author="Janine LaBletta" w:date="2019-08-23T18:19:00Z">
        <w:r w:rsidR="004F4774" w:rsidRPr="00711FC6">
          <w:rPr>
            <w:rFonts w:ascii="Arial" w:hAnsi="Arial" w:cs="Arial"/>
          </w:rPr>
          <w:t xml:space="preserve"> </w:t>
        </w:r>
        <w:r w:rsidR="004F4774" w:rsidRPr="00711FC6">
          <w:rPr>
            <w:rFonts w:ascii="Arial" w:hAnsi="Arial" w:cs="Arial"/>
            <w:rPrChange w:id="149" w:author="Janine LaBletta" w:date="2019-11-19T15:12:00Z">
              <w:rPr>
                <w:rFonts w:cs="Times New Roman"/>
              </w:rPr>
            </w:rPrChange>
          </w:rPr>
          <w:t>Mayor’s Office of Labor Relations Employee Relations Unit.</w:t>
        </w:r>
      </w:ins>
    </w:p>
    <w:p w14:paraId="6BC1DB8D" w14:textId="5C95843E" w:rsidR="00F32287" w:rsidRPr="004F4774" w:rsidRDefault="00F32287" w:rsidP="00F32287">
      <w:pPr>
        <w:pStyle w:val="00LeftIndent5"/>
        <w:rPr>
          <w:ins w:id="150" w:author="Janine LaBletta" w:date="2016-09-26T09:01:00Z"/>
          <w:rFonts w:ascii="Arial" w:hAnsi="Arial" w:cs="Arial"/>
          <w:rPrChange w:id="151" w:author="Janine LaBletta" w:date="2019-08-23T18:23:00Z">
            <w:rPr>
              <w:ins w:id="152" w:author="Janine LaBletta" w:date="2016-09-26T09:01:00Z"/>
            </w:rPr>
          </w:rPrChange>
        </w:rPr>
      </w:pPr>
      <w:ins w:id="153" w:author="Janine LaBletta" w:date="2016-09-26T09:01:00Z">
        <w:r w:rsidRPr="004F4774">
          <w:rPr>
            <w:rFonts w:ascii="Arial" w:hAnsi="Arial" w:cs="Arial"/>
            <w:rPrChange w:id="154" w:author="Janine LaBletta" w:date="2019-08-23T18:23:00Z">
              <w:rPr/>
            </w:rPrChange>
          </w:rPr>
          <w:t xml:space="preserve"> 34.0</w:t>
        </w:r>
      </w:ins>
      <w:ins w:id="155" w:author="Janine LaBletta" w:date="2019-08-23T18:20:00Z">
        <w:r w:rsidR="004F4774" w:rsidRPr="004F4774">
          <w:rPr>
            <w:rFonts w:ascii="Arial" w:hAnsi="Arial" w:cs="Arial"/>
          </w:rPr>
          <w:t>4</w:t>
        </w:r>
      </w:ins>
      <w:ins w:id="156" w:author="Janine LaBletta" w:date="2019-11-18T18:49:00Z">
        <w:r w:rsidR="00201616">
          <w:rPr>
            <w:rFonts w:ascii="Arial" w:hAnsi="Arial" w:cs="Arial"/>
          </w:rPr>
          <w:t>-</w:t>
        </w:r>
      </w:ins>
      <w:ins w:id="157" w:author="Janine LaBletta" w:date="2019-08-23T18:20:00Z">
        <w:r w:rsidR="004F4774" w:rsidRPr="004F4774">
          <w:rPr>
            <w:rFonts w:ascii="Arial" w:hAnsi="Arial" w:cs="Arial"/>
          </w:rPr>
          <w:t>3</w:t>
        </w:r>
      </w:ins>
      <w:ins w:id="158" w:author="Janine LaBletta" w:date="2016-09-26T09:01:00Z">
        <w:r w:rsidRPr="004F4774">
          <w:rPr>
            <w:rFonts w:ascii="Arial" w:hAnsi="Arial" w:cs="Arial"/>
            <w:rPrChange w:id="159" w:author="Janine LaBletta" w:date="2019-08-23T18:23:00Z">
              <w:rPr/>
            </w:rPrChange>
          </w:rPr>
          <w:t xml:space="preserve"> – After receiving the request for accommodation, the City may request additional documentation from the employee as part of the interactive process to </w:t>
        </w:r>
        <w:r w:rsidRPr="004F4774">
          <w:rPr>
            <w:rFonts w:ascii="Arial" w:hAnsi="Arial" w:cs="Arial"/>
            <w:rPrChange w:id="160" w:author="Janine LaBletta" w:date="2019-08-23T18:23:00Z">
              <w:rPr/>
            </w:rPrChange>
          </w:rPr>
          <w:lastRenderedPageBreak/>
          <w:t>determine if a reasonable accommodation exists that will permit the employee to perform all the essential functions of the position held or desired.</w:t>
        </w:r>
      </w:ins>
    </w:p>
    <w:p w14:paraId="0710A377" w14:textId="130DC976" w:rsidR="00F32287" w:rsidRPr="004F4774" w:rsidRDefault="004F4774" w:rsidP="004F4774">
      <w:pPr>
        <w:pStyle w:val="00Normal"/>
        <w:jc w:val="both"/>
        <w:rPr>
          <w:ins w:id="161" w:author="Janine LaBletta" w:date="2019-08-23T18:23:00Z"/>
          <w:rFonts w:ascii="Arial" w:hAnsi="Arial" w:cs="Arial"/>
          <w:rPrChange w:id="162" w:author="Janine LaBletta" w:date="2019-08-23T18:23:00Z">
            <w:rPr>
              <w:ins w:id="163" w:author="Janine LaBletta" w:date="2019-08-23T18:23:00Z"/>
              <w:rFonts w:cs="Times New Roman"/>
            </w:rPr>
          </w:rPrChange>
        </w:rPr>
      </w:pPr>
      <w:ins w:id="164" w:author="Janine LaBletta" w:date="2019-08-23T18:21:00Z">
        <w:r w:rsidRPr="004F4774">
          <w:rPr>
            <w:rFonts w:ascii="Arial" w:hAnsi="Arial" w:cs="Arial"/>
            <w:rPrChange w:id="165" w:author="Janine LaBletta" w:date="2019-08-23T18:23:00Z">
              <w:rPr>
                <w:rFonts w:cs="Times New Roman"/>
                <w:b/>
              </w:rPr>
            </w:rPrChange>
          </w:rPr>
          <w:t>34.05</w:t>
        </w:r>
        <w:r w:rsidRPr="004F4774">
          <w:rPr>
            <w:rFonts w:ascii="Arial" w:hAnsi="Arial" w:cs="Arial"/>
            <w:bCs/>
            <w:rPrChange w:id="166" w:author="Janine LaBletta" w:date="2019-08-23T18:23:00Z">
              <w:rPr>
                <w:rFonts w:cs="Times New Roman"/>
                <w:b/>
                <w:bCs/>
              </w:rPr>
            </w:rPrChange>
          </w:rPr>
          <w:t xml:space="preserve"> </w:t>
        </w:r>
        <w:r w:rsidRPr="004F4774">
          <w:rPr>
            <w:rFonts w:ascii="Arial" w:hAnsi="Arial" w:cs="Arial"/>
            <w:b/>
            <w:bCs/>
            <w:rPrChange w:id="167" w:author="Janine LaBletta" w:date="2019-08-23T18:23:00Z">
              <w:rPr>
                <w:rFonts w:cs="Times New Roman"/>
                <w:b/>
                <w:bCs/>
              </w:rPr>
            </w:rPrChange>
          </w:rPr>
          <w:t>- REASSIGNMENT AS A REASONABLE ACCOM</w:t>
        </w:r>
      </w:ins>
      <w:ins w:id="168" w:author="Janine LaBletta" w:date="2020-01-15T10:30:00Z">
        <w:r w:rsidR="00DC1D7C">
          <w:rPr>
            <w:rFonts w:ascii="Arial" w:hAnsi="Arial" w:cs="Arial"/>
            <w:b/>
            <w:bCs/>
          </w:rPr>
          <w:t>M</w:t>
        </w:r>
      </w:ins>
      <w:ins w:id="169" w:author="Janine LaBletta" w:date="2019-08-23T18:21:00Z">
        <w:r w:rsidRPr="004F4774">
          <w:rPr>
            <w:rFonts w:ascii="Arial" w:hAnsi="Arial" w:cs="Arial"/>
            <w:b/>
            <w:bCs/>
            <w:rPrChange w:id="170" w:author="Janine LaBletta" w:date="2019-08-23T18:23:00Z">
              <w:rPr>
                <w:rFonts w:cs="Times New Roman"/>
                <w:b/>
                <w:bCs/>
              </w:rPr>
            </w:rPrChange>
          </w:rPr>
          <w:t xml:space="preserve">ODATION.  </w:t>
        </w:r>
        <w:r w:rsidRPr="004F4774">
          <w:rPr>
            <w:rFonts w:ascii="Arial" w:hAnsi="Arial" w:cs="Arial"/>
            <w:rPrChange w:id="171" w:author="Janine LaBletta" w:date="2019-08-23T18:23:00Z">
              <w:rPr>
                <w:rFonts w:cs="Times New Roman"/>
              </w:rPr>
            </w:rPrChange>
          </w:rPr>
          <w:t>Reassignment is the reasonable accommodation of last resort and may be necessary only after</w:t>
        </w:r>
      </w:ins>
      <w:ins w:id="172" w:author="Janine LaBletta" w:date="2020-07-10T14:58:00Z">
        <w:r w:rsidR="006A6A3F">
          <w:rPr>
            <w:rFonts w:ascii="Arial" w:hAnsi="Arial" w:cs="Arial"/>
          </w:rPr>
          <w:t xml:space="preserve"> the</w:t>
        </w:r>
      </w:ins>
      <w:ins w:id="173" w:author="Janine LaBletta" w:date="2019-08-23T18:21:00Z">
        <w:r w:rsidRPr="004F4774">
          <w:rPr>
            <w:rFonts w:ascii="Arial" w:hAnsi="Arial" w:cs="Arial"/>
            <w:rPrChange w:id="174" w:author="Janine LaBletta" w:date="2019-08-23T18:23:00Z">
              <w:rPr>
                <w:rFonts w:cs="Times New Roman"/>
              </w:rPr>
            </w:rPrChange>
          </w:rPr>
          <w:t xml:space="preserve"> </w:t>
        </w:r>
      </w:ins>
      <w:ins w:id="175" w:author="Janine LaBletta" w:date="2020-07-10T15:05:00Z">
        <w:r w:rsidR="006A6A3F" w:rsidRPr="00BB2456">
          <w:rPr>
            <w:rFonts w:ascii="Arial" w:hAnsi="Arial" w:cs="Arial"/>
            <w:rPrChange w:id="176" w:author="Janine LaBletta" w:date="2020-07-10T15:06:00Z">
              <w:rPr>
                <w:rFonts w:ascii="Arial" w:hAnsi="Arial" w:cs="Arial"/>
              </w:rPr>
            </w:rPrChange>
          </w:rPr>
          <w:t>appointing authority or delegated representati</w:t>
        </w:r>
      </w:ins>
      <w:ins w:id="177" w:author="Janine LaBletta" w:date="2020-07-10T15:06:00Z">
        <w:r w:rsidR="006A6A3F" w:rsidRPr="00BB2456">
          <w:rPr>
            <w:rFonts w:ascii="Arial" w:hAnsi="Arial" w:cs="Arial"/>
            <w:rPrChange w:id="178" w:author="Janine LaBletta" w:date="2020-07-10T15:06:00Z">
              <w:rPr>
                <w:rFonts w:ascii="Arial" w:hAnsi="Arial" w:cs="Arial"/>
              </w:rPr>
            </w:rPrChange>
          </w:rPr>
          <w:t>ve</w:t>
        </w:r>
        <w:r w:rsidR="006A6A3F">
          <w:rPr>
            <w:rFonts w:ascii="Arial" w:hAnsi="Arial" w:cs="Arial"/>
          </w:rPr>
          <w:t xml:space="preserve"> have made the following </w:t>
        </w:r>
      </w:ins>
      <w:ins w:id="179" w:author="Janine LaBletta" w:date="2019-08-23T18:21:00Z">
        <w:r w:rsidRPr="004F4774">
          <w:rPr>
            <w:rFonts w:ascii="Arial" w:hAnsi="Arial" w:cs="Arial"/>
            <w:rPrChange w:id="180" w:author="Janine LaBletta" w:date="2019-08-23T18:23:00Z">
              <w:rPr>
                <w:rFonts w:cs="Times New Roman"/>
              </w:rPr>
            </w:rPrChange>
          </w:rPr>
          <w:t>determinations</w:t>
        </w:r>
      </w:ins>
      <w:ins w:id="181" w:author="Janine LaBletta" w:date="2020-07-10T15:06:00Z">
        <w:r w:rsidR="006A6A3F">
          <w:rPr>
            <w:rFonts w:ascii="Arial" w:hAnsi="Arial" w:cs="Arial"/>
          </w:rPr>
          <w:t xml:space="preserve">: </w:t>
        </w:r>
      </w:ins>
      <w:ins w:id="182" w:author="Janine LaBletta" w:date="2019-08-23T18:21:00Z">
        <w:r w:rsidRPr="004F4774">
          <w:rPr>
            <w:rFonts w:ascii="Arial" w:hAnsi="Arial" w:cs="Arial"/>
            <w:rPrChange w:id="183" w:author="Janine LaBletta" w:date="2019-08-23T18:23:00Z">
              <w:rPr>
                <w:rFonts w:cs="Times New Roman"/>
              </w:rPr>
            </w:rPrChange>
          </w:rPr>
          <w:t xml:space="preserve">(1) </w:t>
        </w:r>
        <w:r w:rsidRPr="004F4774">
          <w:rPr>
            <w:rFonts w:ascii="Arial" w:hAnsi="Arial" w:cs="Arial"/>
            <w:rPrChange w:id="184" w:author="Janine LaBletta" w:date="2019-08-23T18:23:00Z">
              <w:rPr/>
            </w:rPrChange>
          </w:rPr>
          <w:t xml:space="preserve">the employee’s disability is such that he or she can no longer perform the essential functions of </w:t>
        </w:r>
      </w:ins>
      <w:ins w:id="185" w:author="Janine LaBletta" w:date="2019-12-11T17:15:00Z">
        <w:r w:rsidR="00376CDF">
          <w:rPr>
            <w:rFonts w:ascii="Arial" w:hAnsi="Arial" w:cs="Arial"/>
          </w:rPr>
          <w:t>their</w:t>
        </w:r>
      </w:ins>
      <w:ins w:id="186" w:author="Janine LaBletta" w:date="2019-08-23T18:21:00Z">
        <w:r w:rsidRPr="004F4774">
          <w:rPr>
            <w:rFonts w:ascii="Arial" w:hAnsi="Arial" w:cs="Arial"/>
            <w:rPrChange w:id="187" w:author="Janine LaBletta" w:date="2019-08-23T18:23:00Z">
              <w:rPr/>
            </w:rPrChange>
          </w:rPr>
          <w:t xml:space="preserve"> permanent position, with or without a reasonable accommodation; </w:t>
        </w:r>
        <w:r w:rsidRPr="004F4774">
          <w:rPr>
            <w:rFonts w:ascii="Arial" w:hAnsi="Arial" w:cs="Arial"/>
            <w:rPrChange w:id="188" w:author="Janine LaBletta" w:date="2019-08-23T18:23:00Z">
              <w:rPr>
                <w:rFonts w:cs="Times New Roman"/>
              </w:rPr>
            </w:rPrChange>
          </w:rPr>
          <w:t xml:space="preserve">(2) after engaging in the interactive process, the City determines that there are no reasonable accommodations that will enable the employee to perform the essential functions of </w:t>
        </w:r>
      </w:ins>
      <w:ins w:id="189" w:author="Janine LaBletta" w:date="2019-12-11T17:15:00Z">
        <w:r w:rsidR="00376CDF">
          <w:rPr>
            <w:rFonts w:ascii="Arial" w:hAnsi="Arial" w:cs="Arial"/>
          </w:rPr>
          <w:t>their</w:t>
        </w:r>
      </w:ins>
      <w:ins w:id="190" w:author="Janine LaBletta" w:date="2019-08-23T18:21:00Z">
        <w:r w:rsidRPr="004F4774">
          <w:rPr>
            <w:rFonts w:ascii="Arial" w:hAnsi="Arial" w:cs="Arial"/>
            <w:rPrChange w:id="191" w:author="Janine LaBletta" w:date="2019-08-23T18:23:00Z">
              <w:rPr>
                <w:rFonts w:cs="Times New Roman"/>
              </w:rPr>
            </w:rPrChange>
          </w:rPr>
          <w:t xml:space="preserve"> current position, or that any such accommodations would pose undue hardships or pose a direct threat to the employee or other employees; and (3) there are no reassignments available within the employee’s current Department.</w:t>
        </w:r>
      </w:ins>
    </w:p>
    <w:p w14:paraId="245BCDCB" w14:textId="4438914D" w:rsidR="004F4774" w:rsidRPr="004F4774" w:rsidRDefault="004F4774" w:rsidP="004F4774">
      <w:pPr>
        <w:pStyle w:val="00Normal"/>
        <w:jc w:val="both"/>
        <w:rPr>
          <w:ins w:id="192" w:author="Janine LaBletta" w:date="2019-08-23T18:23:00Z"/>
          <w:rFonts w:ascii="Arial" w:hAnsi="Arial" w:cs="Arial"/>
          <w:rPrChange w:id="193" w:author="Janine LaBletta" w:date="2019-08-23T18:23:00Z">
            <w:rPr>
              <w:ins w:id="194" w:author="Janine LaBletta" w:date="2019-08-23T18:23:00Z"/>
            </w:rPr>
          </w:rPrChange>
        </w:rPr>
      </w:pPr>
      <w:bookmarkStart w:id="195" w:name="32.06"/>
      <w:ins w:id="196" w:author="Janine LaBletta" w:date="2019-08-23T18:23:00Z">
        <w:r w:rsidRPr="004F4774">
          <w:rPr>
            <w:rFonts w:ascii="Arial" w:hAnsi="Arial" w:cs="Arial"/>
            <w:rPrChange w:id="197" w:author="Janine LaBletta" w:date="2019-08-23T18:26:00Z">
              <w:rPr>
                <w:rFonts w:cs="Times New Roman"/>
                <w:b/>
              </w:rPr>
            </w:rPrChange>
          </w:rPr>
          <w:t>34.06</w:t>
        </w:r>
        <w:r w:rsidRPr="004F4774">
          <w:rPr>
            <w:rFonts w:ascii="Arial" w:hAnsi="Arial" w:cs="Arial"/>
            <w:b/>
            <w:bCs/>
            <w:rPrChange w:id="198" w:author="Janine LaBletta" w:date="2019-08-23T18:23:00Z">
              <w:rPr>
                <w:rFonts w:cs="Times New Roman"/>
                <w:b/>
                <w:bCs/>
              </w:rPr>
            </w:rPrChange>
          </w:rPr>
          <w:t xml:space="preserve"> – </w:t>
        </w:r>
        <w:r w:rsidRPr="004F4774">
          <w:rPr>
            <w:rFonts w:ascii="Arial" w:hAnsi="Arial" w:cs="Arial"/>
            <w:b/>
            <w:rPrChange w:id="199" w:author="Janine LaBletta" w:date="2019-08-23T18:23:00Z">
              <w:rPr>
                <w:rFonts w:cs="Times New Roman"/>
                <w:b/>
              </w:rPr>
            </w:rPrChange>
          </w:rPr>
          <w:t xml:space="preserve">ADA REASSIGNMENT </w:t>
        </w:r>
        <w:bookmarkEnd w:id="195"/>
        <w:r w:rsidRPr="004F4774">
          <w:rPr>
            <w:rFonts w:ascii="Arial" w:hAnsi="Arial" w:cs="Arial"/>
            <w:b/>
            <w:rPrChange w:id="200" w:author="Janine LaBletta" w:date="2019-08-23T18:23:00Z">
              <w:rPr>
                <w:rFonts w:cs="Times New Roman"/>
                <w:b/>
              </w:rPr>
            </w:rPrChange>
          </w:rPr>
          <w:t>PROCESS.</w:t>
        </w:r>
        <w:r w:rsidRPr="004F4774">
          <w:rPr>
            <w:rFonts w:ascii="Arial" w:hAnsi="Arial" w:cs="Arial"/>
            <w:rPrChange w:id="201" w:author="Janine LaBletta" w:date="2019-08-23T18:23:00Z">
              <w:rPr/>
            </w:rPrChange>
          </w:rPr>
          <w:t xml:space="preserve">  An employee who is unable to perform the essential functions of </w:t>
        </w:r>
      </w:ins>
      <w:ins w:id="202" w:author="Janine LaBletta" w:date="2019-12-11T17:16:00Z">
        <w:r w:rsidR="00195E99">
          <w:rPr>
            <w:rFonts w:ascii="Arial" w:hAnsi="Arial" w:cs="Arial"/>
          </w:rPr>
          <w:t>their</w:t>
        </w:r>
      </w:ins>
      <w:ins w:id="203" w:author="Janine LaBletta" w:date="2019-08-23T18:23:00Z">
        <w:r w:rsidRPr="004F4774">
          <w:rPr>
            <w:rFonts w:ascii="Arial" w:hAnsi="Arial" w:cs="Arial"/>
            <w:rPrChange w:id="204" w:author="Janine LaBletta" w:date="2019-08-23T18:23:00Z">
              <w:rPr/>
            </w:rPrChange>
          </w:rPr>
          <w:t xml:space="preserve"> current position, with or without a reasonable accommodation, as part of the interactive process, may be considered for accommodation placement in accordance with this regulation.</w:t>
        </w:r>
      </w:ins>
    </w:p>
    <w:p w14:paraId="70F2BC1C" w14:textId="1D965EC5" w:rsidR="004F4774" w:rsidRPr="004F4774" w:rsidRDefault="004F4774" w:rsidP="004F4774">
      <w:pPr>
        <w:pStyle w:val="00LeftIndent5"/>
        <w:jc w:val="both"/>
        <w:rPr>
          <w:ins w:id="205" w:author="Janine LaBletta" w:date="2019-08-23T18:23:00Z"/>
          <w:rFonts w:ascii="Arial" w:hAnsi="Arial" w:cs="Arial"/>
          <w:rPrChange w:id="206" w:author="Janine LaBletta" w:date="2019-08-23T18:23:00Z">
            <w:rPr>
              <w:ins w:id="207" w:author="Janine LaBletta" w:date="2019-08-23T18:23:00Z"/>
              <w:rFonts w:cs="Times New Roman"/>
            </w:rPr>
          </w:rPrChange>
        </w:rPr>
      </w:pPr>
      <w:ins w:id="208" w:author="Janine LaBletta" w:date="2019-08-23T18:23:00Z">
        <w:r w:rsidRPr="004F4774">
          <w:rPr>
            <w:rFonts w:ascii="Arial" w:hAnsi="Arial" w:cs="Arial"/>
            <w:rPrChange w:id="209" w:author="Janine LaBletta" w:date="2019-08-23T18:26:00Z">
              <w:rPr>
                <w:rFonts w:cs="Times New Roman"/>
                <w:b/>
              </w:rPr>
            </w:rPrChange>
          </w:rPr>
          <w:t>34.06</w:t>
        </w:r>
      </w:ins>
      <w:ins w:id="210" w:author="Janine LaBletta" w:date="2019-08-23T18:24:00Z">
        <w:r w:rsidRPr="004F4774">
          <w:rPr>
            <w:rFonts w:ascii="Arial" w:hAnsi="Arial" w:cs="Arial"/>
            <w:rPrChange w:id="211" w:author="Janine LaBletta" w:date="2019-08-23T18:26:00Z">
              <w:rPr>
                <w:rFonts w:ascii="Arial" w:hAnsi="Arial" w:cs="Arial"/>
                <w:b/>
              </w:rPr>
            </w:rPrChange>
          </w:rPr>
          <w:t>-</w:t>
        </w:r>
      </w:ins>
      <w:ins w:id="212" w:author="Janine LaBletta" w:date="2019-08-23T18:23:00Z">
        <w:r w:rsidRPr="004F4774">
          <w:rPr>
            <w:rFonts w:ascii="Arial" w:hAnsi="Arial" w:cs="Arial"/>
            <w:rPrChange w:id="213" w:author="Janine LaBletta" w:date="2019-08-23T18:26:00Z">
              <w:rPr>
                <w:rFonts w:cs="Times New Roman"/>
                <w:b/>
              </w:rPr>
            </w:rPrChange>
          </w:rPr>
          <w:t>1</w:t>
        </w:r>
        <w:r w:rsidRPr="004F4774">
          <w:rPr>
            <w:rFonts w:ascii="Arial" w:hAnsi="Arial" w:cs="Arial"/>
            <w:b/>
            <w:bCs/>
            <w:rPrChange w:id="214" w:author="Janine LaBletta" w:date="2019-08-23T18:23:00Z">
              <w:rPr>
                <w:rFonts w:cs="Times New Roman"/>
                <w:b/>
                <w:bCs/>
              </w:rPr>
            </w:rPrChange>
          </w:rPr>
          <w:t xml:space="preserve"> - </w:t>
        </w:r>
        <w:bookmarkStart w:id="215" w:name="8.01"/>
        <w:r w:rsidRPr="004F4774">
          <w:rPr>
            <w:rFonts w:ascii="Arial" w:hAnsi="Arial" w:cs="Arial"/>
            <w:b/>
            <w:rPrChange w:id="216" w:author="Janine LaBletta" w:date="2019-08-23T18:23:00Z">
              <w:rPr>
                <w:rFonts w:cs="Times New Roman"/>
                <w:b/>
              </w:rPr>
            </w:rPrChange>
          </w:rPr>
          <w:t>REQUEST FOR ADA REASSIGNMENT</w:t>
        </w:r>
        <w:r w:rsidRPr="004F4774">
          <w:rPr>
            <w:rFonts w:ascii="Arial" w:hAnsi="Arial" w:cs="Arial"/>
            <w:rPrChange w:id="217" w:author="Janine LaBletta" w:date="2019-08-23T18:23:00Z">
              <w:rPr>
                <w:rFonts w:cs="Times New Roman"/>
              </w:rPr>
            </w:rPrChange>
          </w:rPr>
          <w:t xml:space="preserve"> </w:t>
        </w:r>
        <w:r w:rsidRPr="004F4774">
          <w:rPr>
            <w:rFonts w:ascii="Arial" w:hAnsi="Arial" w:cs="Arial"/>
            <w:b/>
            <w:bCs/>
            <w:rPrChange w:id="218" w:author="Janine LaBletta" w:date="2019-08-23T18:23:00Z">
              <w:rPr>
                <w:rFonts w:cs="Times New Roman"/>
                <w:b/>
                <w:bCs/>
              </w:rPr>
            </w:rPrChange>
          </w:rPr>
          <w:t>FORMAT.</w:t>
        </w:r>
        <w:bookmarkEnd w:id="215"/>
        <w:r w:rsidRPr="004F4774">
          <w:rPr>
            <w:rFonts w:ascii="Arial" w:hAnsi="Arial" w:cs="Arial"/>
            <w:rPrChange w:id="219" w:author="Janine LaBletta" w:date="2019-08-23T18:23:00Z">
              <w:rPr>
                <w:rFonts w:cs="Times New Roman"/>
              </w:rPr>
            </w:rPrChange>
          </w:rPr>
          <w:t xml:space="preserve">  All requests for ADA Reassignment shall be made in a format prescribed by the Director.  On such requests the Director may require information concerning training, experience, references, work restrictions, and such other information as deemed pertinent, including possession of certificates, licenses, or other evidence of competence.  Employees may be required to </w:t>
        </w:r>
        <w:r w:rsidRPr="00BB2456">
          <w:rPr>
            <w:rFonts w:ascii="Arial" w:hAnsi="Arial" w:cs="Arial"/>
            <w:rPrChange w:id="220" w:author="Janine LaBletta" w:date="2019-08-23T18:23:00Z">
              <w:rPr>
                <w:rFonts w:cs="Times New Roman"/>
              </w:rPr>
            </w:rPrChange>
          </w:rPr>
          <w:t xml:space="preserve">participate </w:t>
        </w:r>
        <w:r w:rsidRPr="00BB2456">
          <w:rPr>
            <w:rFonts w:ascii="Arial" w:hAnsi="Arial" w:cs="Arial"/>
            <w:rPrChange w:id="221" w:author="Christopher Rider" w:date="2020-08-25T13:11:00Z">
              <w:rPr>
                <w:rFonts w:cs="Times New Roman"/>
              </w:rPr>
            </w:rPrChange>
          </w:rPr>
          <w:t xml:space="preserve">in such assessments as the Director determines are necessary to accurately assess </w:t>
        </w:r>
      </w:ins>
      <w:ins w:id="222" w:author="Christopher Rider" w:date="2020-08-25T13:06:00Z">
        <w:r w:rsidR="004077E0" w:rsidRPr="00BB2456">
          <w:rPr>
            <w:rFonts w:ascii="Arial" w:hAnsi="Arial" w:cs="Arial"/>
            <w:rPrChange w:id="223" w:author="Christopher Rider" w:date="2020-08-25T13:11:00Z">
              <w:rPr>
                <w:rFonts w:ascii="Arial" w:hAnsi="Arial" w:cs="Arial"/>
              </w:rPr>
            </w:rPrChange>
          </w:rPr>
          <w:t>the emp</w:t>
        </w:r>
      </w:ins>
      <w:ins w:id="224" w:author="Christopher Rider" w:date="2020-08-25T13:07:00Z">
        <w:r w:rsidR="004077E0" w:rsidRPr="00BB2456">
          <w:rPr>
            <w:rFonts w:ascii="Arial" w:hAnsi="Arial" w:cs="Arial"/>
            <w:rPrChange w:id="225" w:author="Christopher Rider" w:date="2020-08-25T13:11:00Z">
              <w:rPr>
                <w:rFonts w:ascii="Arial" w:hAnsi="Arial" w:cs="Arial"/>
              </w:rPr>
            </w:rPrChange>
          </w:rPr>
          <w:t xml:space="preserve">loyees’ </w:t>
        </w:r>
      </w:ins>
      <w:ins w:id="226" w:author="Janine LaBletta" w:date="2019-08-23T18:23:00Z">
        <w:r w:rsidRPr="00BB2456">
          <w:rPr>
            <w:rFonts w:ascii="Arial" w:hAnsi="Arial" w:cs="Arial"/>
            <w:rPrChange w:id="227" w:author="Christopher Rider" w:date="2020-08-25T13:11:00Z">
              <w:rPr>
                <w:rFonts w:cs="Times New Roman"/>
              </w:rPr>
            </w:rPrChange>
          </w:rPr>
          <w:t>skills</w:t>
        </w:r>
      </w:ins>
      <w:ins w:id="228" w:author="Christopher Rider" w:date="2020-08-25T13:07:00Z">
        <w:r w:rsidR="004077E0" w:rsidRPr="00BB2456">
          <w:rPr>
            <w:rFonts w:ascii="Arial" w:hAnsi="Arial" w:cs="Arial"/>
            <w:rPrChange w:id="229" w:author="Christopher Rider" w:date="2020-08-25T13:11:00Z">
              <w:rPr>
                <w:rFonts w:ascii="Arial" w:hAnsi="Arial" w:cs="Arial"/>
              </w:rPr>
            </w:rPrChange>
          </w:rPr>
          <w:t>, abilities and qualifications</w:t>
        </w:r>
      </w:ins>
      <w:r w:rsidR="00BB2456" w:rsidRPr="00BB2456">
        <w:rPr>
          <w:rFonts w:ascii="Arial" w:hAnsi="Arial" w:cs="Arial"/>
        </w:rPr>
        <w:t>.</w:t>
      </w:r>
      <w:ins w:id="230" w:author="Janine LaBletta" w:date="2020-07-10T14:55:00Z">
        <w:r w:rsidR="009B4CDC">
          <w:rPr>
            <w:rFonts w:ascii="Arial" w:hAnsi="Arial" w:cs="Arial"/>
          </w:rPr>
          <w:t xml:space="preserve"> </w:t>
        </w:r>
      </w:ins>
    </w:p>
    <w:p w14:paraId="2B27766F" w14:textId="4E27F8FF" w:rsidR="004F4774" w:rsidRPr="004F4774" w:rsidRDefault="004F4774" w:rsidP="004F4774">
      <w:pPr>
        <w:pStyle w:val="00LeftIndent5"/>
        <w:ind w:left="1440"/>
        <w:jc w:val="both"/>
        <w:rPr>
          <w:ins w:id="231" w:author="Janine LaBletta" w:date="2019-08-23T18:23:00Z"/>
          <w:rFonts w:ascii="Arial" w:hAnsi="Arial" w:cs="Arial"/>
          <w:rPrChange w:id="232" w:author="Janine LaBletta" w:date="2019-08-23T18:23:00Z">
            <w:rPr>
              <w:ins w:id="233" w:author="Janine LaBletta" w:date="2019-08-23T18:23:00Z"/>
              <w:rFonts w:cs="Times New Roman"/>
            </w:rPr>
          </w:rPrChange>
        </w:rPr>
      </w:pPr>
      <w:bookmarkStart w:id="234" w:name="8.02"/>
      <w:ins w:id="235" w:author="Janine LaBletta" w:date="2019-08-23T18:23:00Z">
        <w:r w:rsidRPr="004F4774">
          <w:rPr>
            <w:rFonts w:ascii="Arial" w:hAnsi="Arial" w:cs="Arial"/>
            <w:bCs/>
            <w:rPrChange w:id="236" w:author="Janine LaBletta" w:date="2019-08-23T18:26:00Z">
              <w:rPr>
                <w:rFonts w:cs="Times New Roman"/>
                <w:b/>
                <w:bCs/>
              </w:rPr>
            </w:rPrChange>
          </w:rPr>
          <w:t>34.06</w:t>
        </w:r>
      </w:ins>
      <w:ins w:id="237" w:author="Janine LaBletta" w:date="2019-08-23T18:24:00Z">
        <w:r w:rsidRPr="004F4774">
          <w:rPr>
            <w:rFonts w:ascii="Arial" w:hAnsi="Arial" w:cs="Arial"/>
            <w:bCs/>
            <w:rPrChange w:id="238" w:author="Janine LaBletta" w:date="2019-08-23T18:26:00Z">
              <w:rPr>
                <w:rFonts w:ascii="Arial" w:hAnsi="Arial" w:cs="Arial"/>
                <w:b/>
                <w:bCs/>
              </w:rPr>
            </w:rPrChange>
          </w:rPr>
          <w:t>-</w:t>
        </w:r>
      </w:ins>
      <w:ins w:id="239" w:author="Janine LaBletta" w:date="2019-08-23T18:23:00Z">
        <w:r w:rsidRPr="004F4774">
          <w:rPr>
            <w:rFonts w:ascii="Arial" w:hAnsi="Arial" w:cs="Arial"/>
            <w:bCs/>
            <w:rPrChange w:id="240" w:author="Janine LaBletta" w:date="2019-08-23T18:26:00Z">
              <w:rPr>
                <w:rFonts w:cs="Times New Roman"/>
                <w:b/>
                <w:bCs/>
              </w:rPr>
            </w:rPrChange>
          </w:rPr>
          <w:t>1</w:t>
        </w:r>
      </w:ins>
      <w:ins w:id="241" w:author="Janine LaBletta" w:date="2019-11-18T18:49:00Z">
        <w:r w:rsidR="00201616">
          <w:rPr>
            <w:rFonts w:ascii="Arial" w:hAnsi="Arial" w:cs="Arial"/>
            <w:bCs/>
          </w:rPr>
          <w:t>-</w:t>
        </w:r>
      </w:ins>
      <w:ins w:id="242" w:author="Janine LaBletta" w:date="2019-08-23T18:23:00Z">
        <w:r w:rsidRPr="004F4774">
          <w:rPr>
            <w:rFonts w:ascii="Arial" w:hAnsi="Arial" w:cs="Arial"/>
            <w:bCs/>
            <w:rPrChange w:id="243" w:author="Janine LaBletta" w:date="2019-08-23T18:26:00Z">
              <w:rPr>
                <w:rFonts w:cs="Times New Roman"/>
                <w:b/>
                <w:bCs/>
              </w:rPr>
            </w:rPrChange>
          </w:rPr>
          <w:t>1</w:t>
        </w:r>
        <w:r w:rsidRPr="004F4774">
          <w:rPr>
            <w:rFonts w:ascii="Arial" w:hAnsi="Arial" w:cs="Arial"/>
            <w:b/>
            <w:bCs/>
            <w:rPrChange w:id="244" w:author="Janine LaBletta" w:date="2019-08-23T18:23:00Z">
              <w:rPr>
                <w:rFonts w:cs="Times New Roman"/>
                <w:b/>
                <w:bCs/>
              </w:rPr>
            </w:rPrChange>
          </w:rPr>
          <w:t xml:space="preserve"> - RIGHT TO REJECT A REQUEST.</w:t>
        </w:r>
        <w:bookmarkEnd w:id="234"/>
        <w:r w:rsidRPr="004F4774">
          <w:rPr>
            <w:rFonts w:ascii="Arial" w:hAnsi="Arial" w:cs="Arial"/>
            <w:rPrChange w:id="245" w:author="Janine LaBletta" w:date="2019-08-23T18:23:00Z">
              <w:rPr>
                <w:rFonts w:cs="Times New Roman"/>
              </w:rPr>
            </w:rPrChange>
          </w:rPr>
          <w:t xml:space="preserve">  The Director </w:t>
        </w:r>
        <w:r w:rsidRPr="004F4774">
          <w:rPr>
            <w:rFonts w:ascii="Arial" w:hAnsi="Arial" w:cs="Arial"/>
            <w:iCs/>
            <w:rPrChange w:id="246" w:author="Janine LaBletta" w:date="2019-08-23T18:23:00Z">
              <w:rPr>
                <w:rFonts w:cs="Times New Roman"/>
                <w:iCs/>
              </w:rPr>
            </w:rPrChange>
          </w:rPr>
          <w:t>shall</w:t>
        </w:r>
        <w:r w:rsidRPr="004F4774">
          <w:rPr>
            <w:rFonts w:ascii="Arial" w:hAnsi="Arial" w:cs="Arial"/>
            <w:rPrChange w:id="247" w:author="Janine LaBletta" w:date="2019-08-23T18:23:00Z">
              <w:rPr>
                <w:rFonts w:cs="Times New Roman"/>
              </w:rPr>
            </w:rPrChange>
          </w:rPr>
          <w:t xml:space="preserve"> refuse to approve an employee’s request for an ADA Reassignment, or, if such a request has already been approved, retroactively disapprove that request and remove the employee from the Accommodations List under the following circumstances: </w:t>
        </w:r>
      </w:ins>
    </w:p>
    <w:p w14:paraId="23F74855" w14:textId="417E3122" w:rsidR="004F4774" w:rsidRPr="004F4774" w:rsidRDefault="004F4774" w:rsidP="004F4774">
      <w:pPr>
        <w:pStyle w:val="00LeftIndent5"/>
        <w:ind w:left="2160"/>
        <w:jc w:val="both"/>
        <w:rPr>
          <w:ins w:id="248" w:author="Janine LaBletta" w:date="2019-08-23T18:23:00Z"/>
          <w:rFonts w:ascii="Arial" w:hAnsi="Arial" w:cs="Arial"/>
          <w:rPrChange w:id="249" w:author="Janine LaBletta" w:date="2019-08-23T18:23:00Z">
            <w:rPr>
              <w:ins w:id="250" w:author="Janine LaBletta" w:date="2019-08-23T18:23:00Z"/>
              <w:rFonts w:cs="Times New Roman"/>
            </w:rPr>
          </w:rPrChange>
        </w:rPr>
      </w:pPr>
      <w:ins w:id="251" w:author="Janine LaBletta" w:date="2019-08-23T18:23:00Z">
        <w:r w:rsidRPr="004F4774">
          <w:rPr>
            <w:rFonts w:ascii="Arial" w:hAnsi="Arial" w:cs="Arial"/>
            <w:bCs/>
            <w:rPrChange w:id="252" w:author="Janine LaBletta" w:date="2019-08-23T18:26:00Z">
              <w:rPr>
                <w:rFonts w:cs="Times New Roman"/>
                <w:b/>
                <w:bCs/>
              </w:rPr>
            </w:rPrChange>
          </w:rPr>
          <w:t>34.06</w:t>
        </w:r>
      </w:ins>
      <w:ins w:id="253" w:author="Janine LaBletta" w:date="2019-08-23T18:24:00Z">
        <w:r w:rsidRPr="004F4774">
          <w:rPr>
            <w:rFonts w:ascii="Arial" w:hAnsi="Arial" w:cs="Arial"/>
            <w:bCs/>
            <w:rPrChange w:id="254" w:author="Janine LaBletta" w:date="2019-08-23T18:26:00Z">
              <w:rPr>
                <w:rFonts w:ascii="Arial" w:hAnsi="Arial" w:cs="Arial"/>
                <w:b/>
                <w:bCs/>
              </w:rPr>
            </w:rPrChange>
          </w:rPr>
          <w:t>-</w:t>
        </w:r>
      </w:ins>
      <w:ins w:id="255" w:author="Janine LaBletta" w:date="2019-08-23T18:23:00Z">
        <w:r w:rsidRPr="004F4774">
          <w:rPr>
            <w:rFonts w:ascii="Arial" w:hAnsi="Arial" w:cs="Arial"/>
            <w:bCs/>
            <w:rPrChange w:id="256" w:author="Janine LaBletta" w:date="2019-08-23T18:26:00Z">
              <w:rPr>
                <w:rFonts w:cs="Times New Roman"/>
                <w:b/>
                <w:bCs/>
              </w:rPr>
            </w:rPrChange>
          </w:rPr>
          <w:t>1</w:t>
        </w:r>
      </w:ins>
      <w:ins w:id="257" w:author="Janine LaBletta" w:date="2019-11-18T18:49:00Z">
        <w:r w:rsidR="00201616">
          <w:rPr>
            <w:rFonts w:ascii="Arial" w:hAnsi="Arial" w:cs="Arial"/>
            <w:bCs/>
          </w:rPr>
          <w:t>-</w:t>
        </w:r>
      </w:ins>
      <w:ins w:id="258" w:author="Janine LaBletta" w:date="2019-08-23T18:23:00Z">
        <w:r w:rsidRPr="004F4774">
          <w:rPr>
            <w:rFonts w:ascii="Arial" w:hAnsi="Arial" w:cs="Arial"/>
            <w:bCs/>
            <w:rPrChange w:id="259" w:author="Janine LaBletta" w:date="2019-08-23T18:26:00Z">
              <w:rPr>
                <w:rFonts w:cs="Times New Roman"/>
                <w:b/>
                <w:bCs/>
              </w:rPr>
            </w:rPrChange>
          </w:rPr>
          <w:t>1</w:t>
        </w:r>
      </w:ins>
      <w:ins w:id="260" w:author="Janine LaBletta" w:date="2019-11-18T18:49:00Z">
        <w:r w:rsidR="00201616">
          <w:rPr>
            <w:rFonts w:ascii="Arial" w:hAnsi="Arial" w:cs="Arial"/>
            <w:bCs/>
          </w:rPr>
          <w:t>-</w:t>
        </w:r>
      </w:ins>
      <w:ins w:id="261" w:author="Janine LaBletta" w:date="2019-08-23T18:23:00Z">
        <w:r w:rsidRPr="004F4774">
          <w:rPr>
            <w:rFonts w:ascii="Arial" w:hAnsi="Arial" w:cs="Arial"/>
            <w:bCs/>
            <w:rPrChange w:id="262" w:author="Janine LaBletta" w:date="2019-08-23T18:26:00Z">
              <w:rPr>
                <w:rFonts w:cs="Times New Roman"/>
                <w:b/>
                <w:bCs/>
              </w:rPr>
            </w:rPrChange>
          </w:rPr>
          <w:t>1</w:t>
        </w:r>
        <w:r w:rsidRPr="004F4774">
          <w:rPr>
            <w:rFonts w:ascii="Arial" w:hAnsi="Arial" w:cs="Arial"/>
            <w:bCs/>
            <w:rPrChange w:id="263" w:author="Janine LaBletta" w:date="2019-08-23T18:23:00Z">
              <w:rPr>
                <w:rFonts w:cs="Times New Roman"/>
                <w:bCs/>
              </w:rPr>
            </w:rPrChange>
          </w:rPr>
          <w:t xml:space="preserve"> </w:t>
        </w:r>
        <w:r w:rsidRPr="004F4774">
          <w:rPr>
            <w:rFonts w:ascii="Arial" w:hAnsi="Arial" w:cs="Arial"/>
            <w:b/>
            <w:bCs/>
            <w:rPrChange w:id="264" w:author="Janine LaBletta" w:date="2019-08-23T18:23:00Z">
              <w:rPr>
                <w:rFonts w:cs="Times New Roman"/>
                <w:b/>
                <w:bCs/>
              </w:rPr>
            </w:rPrChange>
          </w:rPr>
          <w:t>-</w:t>
        </w:r>
        <w:r w:rsidRPr="004F4774">
          <w:rPr>
            <w:rFonts w:ascii="Arial" w:hAnsi="Arial" w:cs="Arial"/>
            <w:bCs/>
            <w:rPrChange w:id="265" w:author="Janine LaBletta" w:date="2019-08-23T18:23:00Z">
              <w:rPr>
                <w:rFonts w:cs="Times New Roman"/>
                <w:bCs/>
              </w:rPr>
            </w:rPrChange>
          </w:rPr>
          <w:t xml:space="preserve"> The </w:t>
        </w:r>
        <w:r w:rsidRPr="004F4774">
          <w:rPr>
            <w:rFonts w:ascii="Arial" w:hAnsi="Arial" w:cs="Arial"/>
            <w:rPrChange w:id="266" w:author="Janine LaBletta" w:date="2019-08-23T18:23:00Z">
              <w:rPr>
                <w:rFonts w:cs="Times New Roman"/>
              </w:rPr>
            </w:rPrChange>
          </w:rPr>
          <w:t xml:space="preserve">employee unreasonably does not comply with the request format prescribed by the Director; </w:t>
        </w:r>
      </w:ins>
    </w:p>
    <w:p w14:paraId="609EADB5" w14:textId="0FED1889" w:rsidR="004F4774" w:rsidRPr="004F4774" w:rsidRDefault="004F4774" w:rsidP="004F4774">
      <w:pPr>
        <w:pStyle w:val="00LeftIndent5"/>
        <w:ind w:left="2160"/>
        <w:jc w:val="both"/>
        <w:rPr>
          <w:ins w:id="267" w:author="Janine LaBletta" w:date="2019-08-23T18:23:00Z"/>
          <w:rFonts w:ascii="Arial" w:hAnsi="Arial" w:cs="Arial"/>
          <w:rPrChange w:id="268" w:author="Janine LaBletta" w:date="2019-08-23T18:23:00Z">
            <w:rPr>
              <w:ins w:id="269" w:author="Janine LaBletta" w:date="2019-08-23T18:23:00Z"/>
              <w:rFonts w:cs="Times New Roman"/>
            </w:rPr>
          </w:rPrChange>
        </w:rPr>
      </w:pPr>
      <w:ins w:id="270" w:author="Janine LaBletta" w:date="2019-08-23T18:23:00Z">
        <w:r w:rsidRPr="004F4774">
          <w:rPr>
            <w:rFonts w:ascii="Arial" w:hAnsi="Arial" w:cs="Arial"/>
            <w:bCs/>
            <w:rPrChange w:id="271" w:author="Janine LaBletta" w:date="2019-08-23T18:26:00Z">
              <w:rPr>
                <w:rFonts w:cs="Times New Roman"/>
                <w:b/>
                <w:bCs/>
              </w:rPr>
            </w:rPrChange>
          </w:rPr>
          <w:t>34.06</w:t>
        </w:r>
      </w:ins>
      <w:ins w:id="272" w:author="Janine LaBletta" w:date="2019-08-23T18:24:00Z">
        <w:r w:rsidRPr="004F4774">
          <w:rPr>
            <w:rFonts w:ascii="Arial" w:hAnsi="Arial" w:cs="Arial"/>
            <w:bCs/>
            <w:rPrChange w:id="273" w:author="Janine LaBletta" w:date="2019-08-23T18:26:00Z">
              <w:rPr>
                <w:rFonts w:ascii="Arial" w:hAnsi="Arial" w:cs="Arial"/>
                <w:b/>
                <w:bCs/>
              </w:rPr>
            </w:rPrChange>
          </w:rPr>
          <w:t>-</w:t>
        </w:r>
      </w:ins>
      <w:ins w:id="274" w:author="Janine LaBletta" w:date="2019-08-23T18:23:00Z">
        <w:r w:rsidRPr="004F4774">
          <w:rPr>
            <w:rFonts w:ascii="Arial" w:hAnsi="Arial" w:cs="Arial"/>
            <w:bCs/>
            <w:rPrChange w:id="275" w:author="Janine LaBletta" w:date="2019-08-23T18:26:00Z">
              <w:rPr>
                <w:rFonts w:cs="Times New Roman"/>
                <w:b/>
                <w:bCs/>
              </w:rPr>
            </w:rPrChange>
          </w:rPr>
          <w:t>1</w:t>
        </w:r>
      </w:ins>
      <w:ins w:id="276" w:author="Janine LaBletta" w:date="2019-11-18T18:49:00Z">
        <w:r w:rsidR="00201616">
          <w:rPr>
            <w:rFonts w:ascii="Arial" w:hAnsi="Arial" w:cs="Arial"/>
            <w:bCs/>
          </w:rPr>
          <w:t>-</w:t>
        </w:r>
      </w:ins>
      <w:ins w:id="277" w:author="Janine LaBletta" w:date="2019-08-23T18:23:00Z">
        <w:r w:rsidRPr="004F4774">
          <w:rPr>
            <w:rFonts w:ascii="Arial" w:hAnsi="Arial" w:cs="Arial"/>
            <w:bCs/>
            <w:rPrChange w:id="278" w:author="Janine LaBletta" w:date="2019-08-23T18:26:00Z">
              <w:rPr>
                <w:rFonts w:cs="Times New Roman"/>
                <w:b/>
                <w:bCs/>
              </w:rPr>
            </w:rPrChange>
          </w:rPr>
          <w:t>1</w:t>
        </w:r>
      </w:ins>
      <w:ins w:id="279" w:author="Janine LaBletta" w:date="2019-11-18T18:49:00Z">
        <w:r w:rsidR="00201616">
          <w:rPr>
            <w:rFonts w:ascii="Arial" w:hAnsi="Arial" w:cs="Arial"/>
            <w:bCs/>
          </w:rPr>
          <w:t>-</w:t>
        </w:r>
      </w:ins>
      <w:ins w:id="280" w:author="Janine LaBletta" w:date="2019-08-23T18:23:00Z">
        <w:r w:rsidRPr="004F4774">
          <w:rPr>
            <w:rFonts w:ascii="Arial" w:hAnsi="Arial" w:cs="Arial"/>
            <w:bCs/>
            <w:rPrChange w:id="281" w:author="Janine LaBletta" w:date="2019-08-23T18:26:00Z">
              <w:rPr>
                <w:rFonts w:cs="Times New Roman"/>
                <w:b/>
                <w:bCs/>
              </w:rPr>
            </w:rPrChange>
          </w:rPr>
          <w:t>2</w:t>
        </w:r>
        <w:r w:rsidRPr="004F4774">
          <w:rPr>
            <w:rFonts w:ascii="Arial" w:hAnsi="Arial" w:cs="Arial"/>
            <w:bCs/>
            <w:rPrChange w:id="282" w:author="Janine LaBletta" w:date="2019-08-23T18:23:00Z">
              <w:rPr>
                <w:rFonts w:cs="Times New Roman"/>
                <w:bCs/>
              </w:rPr>
            </w:rPrChange>
          </w:rPr>
          <w:t xml:space="preserve"> </w:t>
        </w:r>
        <w:r w:rsidRPr="004F4774">
          <w:rPr>
            <w:rFonts w:ascii="Arial" w:hAnsi="Arial" w:cs="Arial"/>
            <w:b/>
            <w:bCs/>
            <w:rPrChange w:id="283" w:author="Janine LaBletta" w:date="2019-08-23T18:23:00Z">
              <w:rPr>
                <w:rFonts w:cs="Times New Roman"/>
                <w:b/>
                <w:bCs/>
              </w:rPr>
            </w:rPrChange>
          </w:rPr>
          <w:t>-</w:t>
        </w:r>
        <w:r w:rsidRPr="004F4774">
          <w:rPr>
            <w:rFonts w:ascii="Arial" w:hAnsi="Arial" w:cs="Arial"/>
            <w:bCs/>
            <w:rPrChange w:id="284" w:author="Janine LaBletta" w:date="2019-08-23T18:23:00Z">
              <w:rPr>
                <w:rFonts w:cs="Times New Roman"/>
                <w:bCs/>
              </w:rPr>
            </w:rPrChange>
          </w:rPr>
          <w:t xml:space="preserve"> T</w:t>
        </w:r>
        <w:r w:rsidRPr="004F4774">
          <w:rPr>
            <w:rFonts w:ascii="Arial" w:hAnsi="Arial" w:cs="Arial"/>
            <w:rPrChange w:id="285" w:author="Janine LaBletta" w:date="2019-08-23T18:23:00Z">
              <w:rPr>
                <w:rFonts w:cs="Times New Roman"/>
              </w:rPr>
            </w:rPrChange>
          </w:rPr>
          <w:t xml:space="preserve">he employee does not cooperate with the ADA reassignment process described in this Regulation; </w:t>
        </w:r>
      </w:ins>
    </w:p>
    <w:p w14:paraId="427AE7DF" w14:textId="1F363DE3" w:rsidR="004F4774" w:rsidRPr="004F4774" w:rsidRDefault="004F4774" w:rsidP="004F4774">
      <w:pPr>
        <w:pStyle w:val="00LeftIndent5"/>
        <w:ind w:left="2160"/>
        <w:jc w:val="both"/>
        <w:rPr>
          <w:ins w:id="286" w:author="Janine LaBletta" w:date="2019-08-23T18:23:00Z"/>
          <w:rFonts w:ascii="Arial" w:hAnsi="Arial" w:cs="Arial"/>
          <w:rPrChange w:id="287" w:author="Janine LaBletta" w:date="2019-08-23T18:23:00Z">
            <w:rPr>
              <w:ins w:id="288" w:author="Janine LaBletta" w:date="2019-08-23T18:23:00Z"/>
              <w:rFonts w:cs="Times New Roman"/>
            </w:rPr>
          </w:rPrChange>
        </w:rPr>
      </w:pPr>
      <w:ins w:id="289" w:author="Janine LaBletta" w:date="2019-08-23T18:23:00Z">
        <w:r w:rsidRPr="004F4774">
          <w:rPr>
            <w:rFonts w:ascii="Arial" w:hAnsi="Arial" w:cs="Arial"/>
            <w:bCs/>
            <w:rPrChange w:id="290" w:author="Janine LaBletta" w:date="2019-08-23T18:26:00Z">
              <w:rPr>
                <w:rFonts w:cs="Times New Roman"/>
                <w:b/>
                <w:bCs/>
              </w:rPr>
            </w:rPrChange>
          </w:rPr>
          <w:t>34.06</w:t>
        </w:r>
      </w:ins>
      <w:ins w:id="291" w:author="Janine LaBletta" w:date="2019-08-23T18:24:00Z">
        <w:r w:rsidRPr="004F4774">
          <w:rPr>
            <w:rFonts w:ascii="Arial" w:hAnsi="Arial" w:cs="Arial"/>
            <w:bCs/>
            <w:rPrChange w:id="292" w:author="Janine LaBletta" w:date="2019-08-23T18:26:00Z">
              <w:rPr>
                <w:rFonts w:ascii="Arial" w:hAnsi="Arial" w:cs="Arial"/>
                <w:b/>
                <w:bCs/>
              </w:rPr>
            </w:rPrChange>
          </w:rPr>
          <w:t>-</w:t>
        </w:r>
      </w:ins>
      <w:ins w:id="293" w:author="Janine LaBletta" w:date="2019-08-23T18:23:00Z">
        <w:r w:rsidRPr="004F4774">
          <w:rPr>
            <w:rFonts w:ascii="Arial" w:hAnsi="Arial" w:cs="Arial"/>
            <w:bCs/>
            <w:rPrChange w:id="294" w:author="Janine LaBletta" w:date="2019-08-23T18:26:00Z">
              <w:rPr>
                <w:rFonts w:cs="Times New Roman"/>
                <w:b/>
                <w:bCs/>
              </w:rPr>
            </w:rPrChange>
          </w:rPr>
          <w:t>1</w:t>
        </w:r>
      </w:ins>
      <w:ins w:id="295" w:author="Janine LaBletta" w:date="2019-11-18T18:49:00Z">
        <w:r w:rsidR="00201616">
          <w:rPr>
            <w:rFonts w:ascii="Arial" w:hAnsi="Arial" w:cs="Arial"/>
            <w:bCs/>
          </w:rPr>
          <w:t>-1-</w:t>
        </w:r>
      </w:ins>
      <w:ins w:id="296" w:author="Janine LaBletta" w:date="2019-08-23T18:23:00Z">
        <w:r w:rsidRPr="004F4774">
          <w:rPr>
            <w:rFonts w:ascii="Arial" w:hAnsi="Arial" w:cs="Arial"/>
            <w:bCs/>
            <w:rPrChange w:id="297" w:author="Janine LaBletta" w:date="2019-08-23T18:26:00Z">
              <w:rPr>
                <w:rFonts w:cs="Times New Roman"/>
                <w:b/>
                <w:bCs/>
              </w:rPr>
            </w:rPrChange>
          </w:rPr>
          <w:t>3</w:t>
        </w:r>
        <w:r w:rsidRPr="004F4774">
          <w:rPr>
            <w:rFonts w:ascii="Arial" w:hAnsi="Arial" w:cs="Arial"/>
            <w:bCs/>
            <w:rPrChange w:id="298" w:author="Janine LaBletta" w:date="2019-08-23T18:23:00Z">
              <w:rPr>
                <w:rFonts w:cs="Times New Roman"/>
                <w:bCs/>
              </w:rPr>
            </w:rPrChange>
          </w:rPr>
          <w:t xml:space="preserve"> </w:t>
        </w:r>
        <w:r w:rsidRPr="004F4774">
          <w:rPr>
            <w:rFonts w:ascii="Arial" w:hAnsi="Arial" w:cs="Arial"/>
            <w:b/>
            <w:bCs/>
            <w:rPrChange w:id="299" w:author="Janine LaBletta" w:date="2019-08-23T18:23:00Z">
              <w:rPr>
                <w:rFonts w:cs="Times New Roman"/>
                <w:b/>
                <w:bCs/>
              </w:rPr>
            </w:rPrChange>
          </w:rPr>
          <w:t>-</w:t>
        </w:r>
        <w:r w:rsidRPr="004F4774">
          <w:rPr>
            <w:rFonts w:ascii="Arial" w:hAnsi="Arial" w:cs="Arial"/>
            <w:bCs/>
            <w:rPrChange w:id="300" w:author="Janine LaBletta" w:date="2019-08-23T18:23:00Z">
              <w:rPr>
                <w:rFonts w:cs="Times New Roman"/>
                <w:bCs/>
              </w:rPr>
            </w:rPrChange>
          </w:rPr>
          <w:t xml:space="preserve"> </w:t>
        </w:r>
        <w:r w:rsidRPr="004F4774">
          <w:rPr>
            <w:rFonts w:ascii="Arial" w:hAnsi="Arial" w:cs="Arial"/>
            <w:rPrChange w:id="301" w:author="Janine LaBletta" w:date="2019-08-23T18:23:00Z">
              <w:rPr>
                <w:rFonts w:cs="Times New Roman"/>
              </w:rPr>
            </w:rPrChange>
          </w:rPr>
          <w:t xml:space="preserve">The employee is found to not be a qualified individual with a disability; or </w:t>
        </w:r>
      </w:ins>
    </w:p>
    <w:p w14:paraId="001E3E2B" w14:textId="14613542" w:rsidR="004F4774" w:rsidRPr="004F4774" w:rsidRDefault="004F4774" w:rsidP="004F4774">
      <w:pPr>
        <w:pStyle w:val="00LeftIndent5"/>
        <w:ind w:left="2160"/>
        <w:jc w:val="both"/>
        <w:rPr>
          <w:ins w:id="302" w:author="Janine LaBletta" w:date="2019-08-23T18:23:00Z"/>
          <w:rFonts w:ascii="Arial" w:hAnsi="Arial" w:cs="Arial"/>
          <w:rPrChange w:id="303" w:author="Janine LaBletta" w:date="2019-08-23T18:23:00Z">
            <w:rPr>
              <w:ins w:id="304" w:author="Janine LaBletta" w:date="2019-08-23T18:23:00Z"/>
              <w:rFonts w:cs="Times New Roman"/>
            </w:rPr>
          </w:rPrChange>
        </w:rPr>
      </w:pPr>
      <w:ins w:id="305" w:author="Janine LaBletta" w:date="2019-08-23T18:23:00Z">
        <w:r w:rsidRPr="004F4774">
          <w:rPr>
            <w:rFonts w:ascii="Arial" w:hAnsi="Arial" w:cs="Arial"/>
            <w:bCs/>
            <w:rPrChange w:id="306" w:author="Janine LaBletta" w:date="2019-08-23T18:26:00Z">
              <w:rPr>
                <w:rFonts w:cs="Times New Roman"/>
                <w:b/>
                <w:bCs/>
              </w:rPr>
            </w:rPrChange>
          </w:rPr>
          <w:t>34.06</w:t>
        </w:r>
      </w:ins>
      <w:ins w:id="307" w:author="Janine LaBletta" w:date="2019-08-23T18:24:00Z">
        <w:r w:rsidRPr="004F4774">
          <w:rPr>
            <w:rFonts w:ascii="Arial" w:hAnsi="Arial" w:cs="Arial"/>
            <w:bCs/>
            <w:rPrChange w:id="308" w:author="Janine LaBletta" w:date="2019-08-23T18:26:00Z">
              <w:rPr>
                <w:rFonts w:ascii="Arial" w:hAnsi="Arial" w:cs="Arial"/>
                <w:b/>
                <w:bCs/>
              </w:rPr>
            </w:rPrChange>
          </w:rPr>
          <w:t>-</w:t>
        </w:r>
      </w:ins>
      <w:ins w:id="309" w:author="Janine LaBletta" w:date="2019-11-18T18:49:00Z">
        <w:r w:rsidR="00201616">
          <w:rPr>
            <w:rFonts w:ascii="Arial" w:hAnsi="Arial" w:cs="Arial"/>
            <w:bCs/>
          </w:rPr>
          <w:t>1-1-</w:t>
        </w:r>
      </w:ins>
      <w:ins w:id="310" w:author="Janine LaBletta" w:date="2019-08-23T18:23:00Z">
        <w:r w:rsidRPr="004F4774">
          <w:rPr>
            <w:rFonts w:ascii="Arial" w:hAnsi="Arial" w:cs="Arial"/>
            <w:bCs/>
            <w:rPrChange w:id="311" w:author="Janine LaBletta" w:date="2019-08-23T18:26:00Z">
              <w:rPr>
                <w:rFonts w:cs="Times New Roman"/>
                <w:b/>
                <w:bCs/>
              </w:rPr>
            </w:rPrChange>
          </w:rPr>
          <w:t>4</w:t>
        </w:r>
        <w:r w:rsidRPr="004F4774">
          <w:rPr>
            <w:rFonts w:ascii="Arial" w:hAnsi="Arial" w:cs="Arial"/>
            <w:bCs/>
            <w:rPrChange w:id="312" w:author="Janine LaBletta" w:date="2019-08-23T18:23:00Z">
              <w:rPr>
                <w:rFonts w:cs="Times New Roman"/>
                <w:bCs/>
              </w:rPr>
            </w:rPrChange>
          </w:rPr>
          <w:t xml:space="preserve"> </w:t>
        </w:r>
        <w:r w:rsidRPr="004F4774">
          <w:rPr>
            <w:rFonts w:ascii="Arial" w:hAnsi="Arial" w:cs="Arial"/>
            <w:b/>
            <w:bCs/>
            <w:rPrChange w:id="313" w:author="Janine LaBletta" w:date="2019-08-23T18:23:00Z">
              <w:rPr>
                <w:rFonts w:cs="Times New Roman"/>
                <w:b/>
                <w:bCs/>
              </w:rPr>
            </w:rPrChange>
          </w:rPr>
          <w:t>-</w:t>
        </w:r>
        <w:r w:rsidRPr="004F4774">
          <w:rPr>
            <w:rFonts w:ascii="Arial" w:hAnsi="Arial" w:cs="Arial"/>
            <w:bCs/>
            <w:rPrChange w:id="314" w:author="Janine LaBletta" w:date="2019-08-23T18:23:00Z">
              <w:rPr>
                <w:rFonts w:cs="Times New Roman"/>
                <w:bCs/>
              </w:rPr>
            </w:rPrChange>
          </w:rPr>
          <w:t xml:space="preserve"> T</w:t>
        </w:r>
        <w:r w:rsidRPr="004F4774">
          <w:rPr>
            <w:rFonts w:ascii="Arial" w:hAnsi="Arial" w:cs="Arial"/>
            <w:rPrChange w:id="315" w:author="Janine LaBletta" w:date="2019-08-23T18:23:00Z">
              <w:rPr>
                <w:rFonts w:cs="Times New Roman"/>
              </w:rPr>
            </w:rPrChange>
          </w:rPr>
          <w:t xml:space="preserve">he employee has practiced or </w:t>
        </w:r>
      </w:ins>
      <w:ins w:id="316" w:author="Janine LaBletta" w:date="2020-01-15T10:30:00Z">
        <w:r w:rsidR="00883E2C">
          <w:rPr>
            <w:rFonts w:ascii="Arial" w:hAnsi="Arial" w:cs="Arial"/>
          </w:rPr>
          <w:t>h</w:t>
        </w:r>
      </w:ins>
      <w:ins w:id="317" w:author="Janine LaBletta" w:date="2019-08-23T18:23:00Z">
        <w:r w:rsidRPr="004F4774">
          <w:rPr>
            <w:rFonts w:ascii="Arial" w:hAnsi="Arial" w:cs="Arial"/>
            <w:rPrChange w:id="318" w:author="Janine LaBletta" w:date="2019-08-23T18:23:00Z">
              <w:rPr>
                <w:rFonts w:cs="Times New Roman"/>
              </w:rPr>
            </w:rPrChange>
          </w:rPr>
          <w:t xml:space="preserve">as attempted to practice any deception or fraud in </w:t>
        </w:r>
      </w:ins>
      <w:ins w:id="319" w:author="Janine LaBletta" w:date="2019-12-11T17:16:00Z">
        <w:r w:rsidR="00195E99">
          <w:rPr>
            <w:rFonts w:ascii="Arial" w:hAnsi="Arial" w:cs="Arial"/>
          </w:rPr>
          <w:t>their</w:t>
        </w:r>
      </w:ins>
      <w:ins w:id="320" w:author="Janine LaBletta" w:date="2019-08-23T18:23:00Z">
        <w:r w:rsidRPr="004F4774">
          <w:rPr>
            <w:rFonts w:ascii="Arial" w:hAnsi="Arial" w:cs="Arial"/>
            <w:rPrChange w:id="321" w:author="Janine LaBletta" w:date="2019-08-23T18:23:00Z">
              <w:rPr>
                <w:rFonts w:cs="Times New Roman"/>
              </w:rPr>
            </w:rPrChange>
          </w:rPr>
          <w:t xml:space="preserve"> request for placement.</w:t>
        </w:r>
      </w:ins>
    </w:p>
    <w:p w14:paraId="2343972B" w14:textId="1C255DC5" w:rsidR="004F4774" w:rsidRPr="004F4774" w:rsidRDefault="004F4774" w:rsidP="004F4774">
      <w:pPr>
        <w:pStyle w:val="00LeftIndent5"/>
        <w:ind w:left="1440"/>
        <w:jc w:val="both"/>
        <w:rPr>
          <w:ins w:id="322" w:author="Janine LaBletta" w:date="2019-08-23T18:23:00Z"/>
          <w:rFonts w:ascii="Arial" w:hAnsi="Arial" w:cs="Arial"/>
          <w:rPrChange w:id="323" w:author="Janine LaBletta" w:date="2019-08-23T18:23:00Z">
            <w:rPr>
              <w:ins w:id="324" w:author="Janine LaBletta" w:date="2019-08-23T18:23:00Z"/>
              <w:rFonts w:cs="Times New Roman"/>
            </w:rPr>
          </w:rPrChange>
        </w:rPr>
      </w:pPr>
      <w:bookmarkStart w:id="325" w:name="8.03"/>
      <w:ins w:id="326" w:author="Janine LaBletta" w:date="2019-08-23T18:23:00Z">
        <w:r w:rsidRPr="004F4774">
          <w:rPr>
            <w:rFonts w:ascii="Arial" w:hAnsi="Arial" w:cs="Arial"/>
            <w:bCs/>
            <w:rPrChange w:id="327" w:author="Janine LaBletta" w:date="2019-08-23T18:26:00Z">
              <w:rPr>
                <w:rFonts w:cs="Times New Roman"/>
                <w:b/>
                <w:bCs/>
              </w:rPr>
            </w:rPrChange>
          </w:rPr>
          <w:t>34.06</w:t>
        </w:r>
      </w:ins>
      <w:ins w:id="328" w:author="Janine LaBletta" w:date="2019-08-23T18:25:00Z">
        <w:r w:rsidRPr="004F4774">
          <w:rPr>
            <w:rFonts w:ascii="Arial" w:hAnsi="Arial" w:cs="Arial"/>
            <w:bCs/>
            <w:rPrChange w:id="329" w:author="Janine LaBletta" w:date="2019-08-23T18:26:00Z">
              <w:rPr>
                <w:rFonts w:ascii="Arial" w:hAnsi="Arial" w:cs="Arial"/>
                <w:b/>
                <w:bCs/>
              </w:rPr>
            </w:rPrChange>
          </w:rPr>
          <w:t>-</w:t>
        </w:r>
      </w:ins>
      <w:ins w:id="330" w:author="Janine LaBletta" w:date="2019-08-23T18:23:00Z">
        <w:r w:rsidRPr="004F4774">
          <w:rPr>
            <w:rFonts w:ascii="Arial" w:hAnsi="Arial" w:cs="Arial"/>
            <w:bCs/>
            <w:rPrChange w:id="331" w:author="Janine LaBletta" w:date="2019-08-23T18:26:00Z">
              <w:rPr>
                <w:rFonts w:cs="Times New Roman"/>
                <w:b/>
                <w:bCs/>
              </w:rPr>
            </w:rPrChange>
          </w:rPr>
          <w:t>1</w:t>
        </w:r>
      </w:ins>
      <w:ins w:id="332" w:author="Janine LaBletta" w:date="2019-11-18T18:49:00Z">
        <w:r w:rsidR="00201616">
          <w:rPr>
            <w:rFonts w:ascii="Arial" w:hAnsi="Arial" w:cs="Arial"/>
            <w:bCs/>
          </w:rPr>
          <w:t>-</w:t>
        </w:r>
      </w:ins>
      <w:ins w:id="333" w:author="Janine LaBletta" w:date="2019-08-23T18:23:00Z">
        <w:r w:rsidRPr="004F4774">
          <w:rPr>
            <w:rFonts w:ascii="Arial" w:hAnsi="Arial" w:cs="Arial"/>
            <w:bCs/>
            <w:rPrChange w:id="334" w:author="Janine LaBletta" w:date="2019-08-23T18:26:00Z">
              <w:rPr>
                <w:rFonts w:cs="Times New Roman"/>
                <w:b/>
                <w:bCs/>
              </w:rPr>
            </w:rPrChange>
          </w:rPr>
          <w:t>2</w:t>
        </w:r>
        <w:r w:rsidRPr="004F4774">
          <w:rPr>
            <w:rFonts w:ascii="Arial" w:hAnsi="Arial" w:cs="Arial"/>
            <w:b/>
            <w:bCs/>
            <w:rPrChange w:id="335" w:author="Janine LaBletta" w:date="2019-08-23T18:23:00Z">
              <w:rPr>
                <w:rFonts w:cs="Times New Roman"/>
                <w:b/>
                <w:bCs/>
              </w:rPr>
            </w:rPrChange>
          </w:rPr>
          <w:t xml:space="preserve"> - REJECTION NOTICE.</w:t>
        </w:r>
        <w:bookmarkEnd w:id="325"/>
        <w:r w:rsidRPr="004F4774">
          <w:rPr>
            <w:rFonts w:ascii="Arial" w:hAnsi="Arial" w:cs="Arial"/>
            <w:rPrChange w:id="336" w:author="Janine LaBletta" w:date="2019-08-23T18:23:00Z">
              <w:rPr>
                <w:rFonts w:cs="Times New Roman"/>
              </w:rPr>
            </w:rPrChange>
          </w:rPr>
          <w:t xml:space="preserve">  Whenever an employee’s request for ADA Reassignment has been rejected, notice of such rejection with the </w:t>
        </w:r>
        <w:r w:rsidRPr="004F4774">
          <w:rPr>
            <w:rFonts w:ascii="Arial" w:hAnsi="Arial" w:cs="Arial"/>
            <w:rPrChange w:id="337" w:author="Janine LaBletta" w:date="2019-08-23T18:23:00Z">
              <w:rPr>
                <w:rFonts w:cs="Times New Roman"/>
              </w:rPr>
            </w:rPrChange>
          </w:rPr>
          <w:lastRenderedPageBreak/>
          <w:t xml:space="preserve">reason or reasons shall be given to the employee.  An employee whose request for ADA Reassignment has been rejected because </w:t>
        </w:r>
      </w:ins>
      <w:ins w:id="338" w:author="Janine LaBletta" w:date="2019-12-11T17:16:00Z">
        <w:r w:rsidR="00195E99">
          <w:rPr>
            <w:rFonts w:ascii="Arial" w:hAnsi="Arial" w:cs="Arial"/>
          </w:rPr>
          <w:t xml:space="preserve">their </w:t>
        </w:r>
      </w:ins>
      <w:ins w:id="339" w:author="Janine LaBletta" w:date="2019-08-23T18:23:00Z">
        <w:r w:rsidRPr="004F4774">
          <w:rPr>
            <w:rFonts w:ascii="Arial" w:hAnsi="Arial" w:cs="Arial"/>
            <w:rPrChange w:id="340" w:author="Janine LaBletta" w:date="2019-08-23T18:23:00Z">
              <w:rPr>
                <w:rFonts w:cs="Times New Roman"/>
              </w:rPr>
            </w:rPrChange>
          </w:rPr>
          <w:t>application was incomplete or defective may amend the request within a reasonable timeframe, ordinarily fourteen (14) calendar days of the date of the rejection notice.</w:t>
        </w:r>
      </w:ins>
    </w:p>
    <w:p w14:paraId="730B1227" w14:textId="77777777" w:rsidR="004F4774" w:rsidRPr="004F4774" w:rsidRDefault="004F4774" w:rsidP="004F4774">
      <w:pPr>
        <w:pStyle w:val="00LeftIndent5"/>
        <w:jc w:val="both"/>
        <w:rPr>
          <w:ins w:id="341" w:author="Janine LaBletta" w:date="2019-08-23T18:23:00Z"/>
          <w:rFonts w:ascii="Arial" w:hAnsi="Arial" w:cs="Arial"/>
          <w:rPrChange w:id="342" w:author="Janine LaBletta" w:date="2019-08-23T18:23:00Z">
            <w:rPr>
              <w:ins w:id="343" w:author="Janine LaBletta" w:date="2019-08-23T18:23:00Z"/>
              <w:rFonts w:cs="Times New Roman"/>
            </w:rPr>
          </w:rPrChange>
        </w:rPr>
      </w:pPr>
      <w:ins w:id="344" w:author="Janine LaBletta" w:date="2019-08-23T18:23:00Z">
        <w:r w:rsidRPr="004F4774">
          <w:rPr>
            <w:rFonts w:ascii="Arial" w:hAnsi="Arial" w:cs="Arial"/>
            <w:bCs/>
            <w:rPrChange w:id="345" w:author="Janine LaBletta" w:date="2019-08-23T18:26:00Z">
              <w:rPr>
                <w:rFonts w:cs="Times New Roman"/>
                <w:b/>
                <w:bCs/>
              </w:rPr>
            </w:rPrChange>
          </w:rPr>
          <w:t>34.</w:t>
        </w:r>
        <w:r w:rsidRPr="004F4774">
          <w:rPr>
            <w:rFonts w:ascii="Arial" w:hAnsi="Arial" w:cs="Arial"/>
            <w:rPrChange w:id="346" w:author="Janine LaBletta" w:date="2019-08-23T18:26:00Z">
              <w:rPr>
                <w:rFonts w:cs="Times New Roman"/>
                <w:b/>
              </w:rPr>
            </w:rPrChange>
          </w:rPr>
          <w:t>06</w:t>
        </w:r>
      </w:ins>
      <w:ins w:id="347" w:author="Janine LaBletta" w:date="2019-08-23T18:25:00Z">
        <w:r w:rsidRPr="004F4774">
          <w:rPr>
            <w:rFonts w:ascii="Arial" w:hAnsi="Arial" w:cs="Arial"/>
            <w:rPrChange w:id="348" w:author="Janine LaBletta" w:date="2019-08-23T18:26:00Z">
              <w:rPr>
                <w:rFonts w:ascii="Arial" w:hAnsi="Arial" w:cs="Arial"/>
                <w:b/>
              </w:rPr>
            </w:rPrChange>
          </w:rPr>
          <w:t>-</w:t>
        </w:r>
      </w:ins>
      <w:ins w:id="349" w:author="Janine LaBletta" w:date="2019-08-23T18:23:00Z">
        <w:r w:rsidRPr="004F4774">
          <w:rPr>
            <w:rFonts w:ascii="Arial" w:hAnsi="Arial" w:cs="Arial"/>
            <w:rPrChange w:id="350" w:author="Janine LaBletta" w:date="2019-08-23T18:26:00Z">
              <w:rPr>
                <w:rFonts w:cs="Times New Roman"/>
                <w:b/>
              </w:rPr>
            </w:rPrChange>
          </w:rPr>
          <w:t>2</w:t>
        </w:r>
        <w:r w:rsidRPr="004F4774">
          <w:rPr>
            <w:rFonts w:ascii="Arial" w:hAnsi="Arial" w:cs="Arial"/>
            <w:b/>
            <w:bCs/>
            <w:rPrChange w:id="351" w:author="Janine LaBletta" w:date="2019-08-23T18:23:00Z">
              <w:rPr>
                <w:rFonts w:cs="Times New Roman"/>
                <w:b/>
                <w:bCs/>
              </w:rPr>
            </w:rPrChange>
          </w:rPr>
          <w:t xml:space="preserve"> - </w:t>
        </w:r>
        <w:r w:rsidRPr="004F4774">
          <w:rPr>
            <w:rFonts w:ascii="Arial" w:hAnsi="Arial" w:cs="Arial"/>
            <w:b/>
            <w:rPrChange w:id="352" w:author="Janine LaBletta" w:date="2019-08-23T18:23:00Z">
              <w:rPr>
                <w:rFonts w:cs="Times New Roman"/>
                <w:b/>
              </w:rPr>
            </w:rPrChange>
          </w:rPr>
          <w:t>PLACEMENT ON THE ACCOMMODATIONS LIST</w:t>
        </w:r>
        <w:r w:rsidRPr="004F4774">
          <w:rPr>
            <w:rFonts w:ascii="Arial" w:hAnsi="Arial" w:cs="Arial"/>
            <w:rPrChange w:id="353" w:author="Janine LaBletta" w:date="2019-08-23T18:23:00Z">
              <w:rPr>
                <w:rFonts w:cs="Times New Roman"/>
              </w:rPr>
            </w:rPrChange>
          </w:rPr>
          <w:t>.  The process of placing an employee on the Accommodations List is part of the interactive process contemplated by the ADA, PHRA, and PFPO and, as such, requires cooperation by all parties and engagement in an ongoing dialogue.</w:t>
        </w:r>
      </w:ins>
    </w:p>
    <w:p w14:paraId="0AC45FFA" w14:textId="62AFF125" w:rsidR="004F4774" w:rsidRPr="004F4774" w:rsidRDefault="004F4774" w:rsidP="004F4774">
      <w:pPr>
        <w:pStyle w:val="00LeftIndent5"/>
        <w:jc w:val="both"/>
        <w:rPr>
          <w:ins w:id="354" w:author="Janine LaBletta" w:date="2019-08-23T18:23:00Z"/>
          <w:rFonts w:ascii="Arial" w:hAnsi="Arial" w:cs="Arial"/>
          <w:rPrChange w:id="355" w:author="Janine LaBletta" w:date="2019-08-23T18:23:00Z">
            <w:rPr>
              <w:ins w:id="356" w:author="Janine LaBletta" w:date="2019-08-23T18:23:00Z"/>
              <w:rFonts w:cs="Times New Roman"/>
            </w:rPr>
          </w:rPrChange>
        </w:rPr>
      </w:pPr>
      <w:ins w:id="357" w:author="Janine LaBletta" w:date="2019-08-23T18:23:00Z">
        <w:r w:rsidRPr="004F4774">
          <w:rPr>
            <w:rFonts w:ascii="Arial" w:hAnsi="Arial" w:cs="Arial"/>
            <w:rPrChange w:id="358" w:author="Janine LaBletta" w:date="2019-08-23T18:23:00Z">
              <w:rPr>
                <w:rFonts w:cs="Times New Roman"/>
              </w:rPr>
            </w:rPrChange>
          </w:rPr>
          <w:t xml:space="preserve">When an employee has provided the Office of Human Resources with a completed request for ADA Reassignment, the Office of Human Resources shall, through a review of the employee’s </w:t>
        </w:r>
        <w:r w:rsidRPr="00BB2456">
          <w:rPr>
            <w:rFonts w:ascii="Arial" w:hAnsi="Arial" w:cs="Arial"/>
            <w:rPrChange w:id="359" w:author="Christopher Rider" w:date="2020-08-25T13:06:00Z">
              <w:rPr>
                <w:rFonts w:cs="Times New Roman"/>
              </w:rPr>
            </w:rPrChange>
          </w:rPr>
          <w:t>physical limitations,</w:t>
        </w:r>
      </w:ins>
      <w:ins w:id="360" w:author="Christopher Rider" w:date="2020-08-25T12:19:00Z">
        <w:r w:rsidR="00C24825" w:rsidRPr="00BB2456">
          <w:rPr>
            <w:rFonts w:ascii="Arial" w:hAnsi="Arial" w:cs="Arial"/>
            <w:rPrChange w:id="361" w:author="Christopher Rider" w:date="2020-08-25T13:06:00Z">
              <w:rPr>
                <w:rFonts w:ascii="Arial" w:hAnsi="Arial" w:cs="Arial"/>
              </w:rPr>
            </w:rPrChange>
          </w:rPr>
          <w:t xml:space="preserve"> skills,</w:t>
        </w:r>
      </w:ins>
      <w:ins w:id="362" w:author="Janine LaBletta" w:date="2019-08-23T18:23:00Z">
        <w:r w:rsidRPr="00BB2456">
          <w:rPr>
            <w:rFonts w:ascii="Arial" w:hAnsi="Arial" w:cs="Arial"/>
            <w:rPrChange w:id="363" w:author="Christopher Rider" w:date="2020-08-25T13:06:00Z">
              <w:rPr>
                <w:rFonts w:cs="Times New Roman"/>
              </w:rPr>
            </w:rPrChange>
          </w:rPr>
          <w:t xml:space="preserve"> educational and experiential qualifications, and such other assessments</w:t>
        </w:r>
        <w:r w:rsidRPr="004F4774">
          <w:rPr>
            <w:rFonts w:ascii="Arial" w:hAnsi="Arial" w:cs="Arial"/>
            <w:rPrChange w:id="364" w:author="Janine LaBletta" w:date="2019-08-23T18:23:00Z">
              <w:rPr>
                <w:rFonts w:cs="Times New Roman"/>
              </w:rPr>
            </w:rPrChange>
          </w:rPr>
          <w:t xml:space="preserve"> as the Director determines are necessary, determine which positions within the Civil Service are (1) the same or lower grade than the employee’s current position, and (2) for which the employee meets all qualifications and physical requirements.</w:t>
        </w:r>
      </w:ins>
    </w:p>
    <w:p w14:paraId="2AA2AC66" w14:textId="5EAB0A1D" w:rsidR="004F4774" w:rsidRPr="004F4774" w:rsidRDefault="004F4774" w:rsidP="004F4774">
      <w:pPr>
        <w:pStyle w:val="00LeftIndent5"/>
        <w:jc w:val="both"/>
        <w:rPr>
          <w:ins w:id="365" w:author="Janine LaBletta" w:date="2019-08-23T18:23:00Z"/>
          <w:rFonts w:ascii="Arial" w:hAnsi="Arial" w:cs="Arial"/>
          <w:rPrChange w:id="366" w:author="Janine LaBletta" w:date="2019-08-23T18:23:00Z">
            <w:rPr>
              <w:ins w:id="367" w:author="Janine LaBletta" w:date="2019-08-23T18:23:00Z"/>
              <w:rFonts w:cs="Times New Roman"/>
            </w:rPr>
          </w:rPrChange>
        </w:rPr>
      </w:pPr>
      <w:ins w:id="368" w:author="Janine LaBletta" w:date="2019-08-23T18:23:00Z">
        <w:r w:rsidRPr="004F4774">
          <w:rPr>
            <w:rFonts w:ascii="Arial" w:hAnsi="Arial" w:cs="Arial"/>
            <w:rPrChange w:id="369" w:author="Janine LaBletta" w:date="2019-08-23T18:23:00Z">
              <w:rPr>
                <w:rFonts w:cs="Times New Roman"/>
              </w:rPr>
            </w:rPrChange>
          </w:rPr>
          <w:t xml:space="preserve">The Office of Human Resources, in conjunction with the Office of Risk Management, and the Mayor’s Office of Labor Relations shall then engage in the interactive process with the employee to identify whether there are additional potential accommodation positions, and determine for which of the identified positions the employee would like to be considered.  This process should be completed within a reasonable amount of time, which, under ordinary circumstances, should not exceed ten (10) business days.  </w:t>
        </w:r>
      </w:ins>
      <w:ins w:id="370" w:author="Christopher Rider" w:date="2020-08-25T13:06:00Z">
        <w:r w:rsidR="004077E0" w:rsidRPr="00BB2456">
          <w:rPr>
            <w:rFonts w:ascii="Arial" w:hAnsi="Arial" w:cs="Arial"/>
          </w:rPr>
          <w:t>If</w:t>
        </w:r>
      </w:ins>
      <w:ins w:id="371" w:author="Christopher Rider" w:date="2020-08-25T13:11:00Z">
        <w:r w:rsidR="004077E0" w:rsidRPr="00BB2456">
          <w:rPr>
            <w:rFonts w:ascii="Arial" w:hAnsi="Arial" w:cs="Arial"/>
          </w:rPr>
          <w:t>,</w:t>
        </w:r>
      </w:ins>
      <w:ins w:id="372" w:author="Christopher Rider" w:date="2020-08-25T13:06:00Z">
        <w:r w:rsidR="004077E0" w:rsidRPr="00BB2456">
          <w:rPr>
            <w:rFonts w:ascii="Arial" w:hAnsi="Arial" w:cs="Arial"/>
          </w:rPr>
          <w:t xml:space="preserve"> </w:t>
        </w:r>
        <w:proofErr w:type="gramStart"/>
        <w:r w:rsidR="004077E0" w:rsidRPr="00BB2456">
          <w:rPr>
            <w:rFonts w:ascii="Arial" w:hAnsi="Arial" w:cs="Arial"/>
          </w:rPr>
          <w:t>during the course of</w:t>
        </w:r>
        <w:proofErr w:type="gramEnd"/>
        <w:r w:rsidR="004077E0" w:rsidRPr="00BB2456">
          <w:rPr>
            <w:rFonts w:ascii="Arial" w:hAnsi="Arial" w:cs="Arial"/>
          </w:rPr>
          <w:t xml:space="preserve"> their time on the list, the</w:t>
        </w:r>
      </w:ins>
      <w:ins w:id="373" w:author="Christopher Rider" w:date="2020-08-25T13:11:00Z">
        <w:r w:rsidR="004077E0" w:rsidRPr="00BB2456">
          <w:rPr>
            <w:rFonts w:ascii="Arial" w:hAnsi="Arial" w:cs="Arial"/>
          </w:rPr>
          <w:t xml:space="preserve"> employee’s</w:t>
        </w:r>
      </w:ins>
      <w:ins w:id="374" w:author="Christopher Rider" w:date="2020-08-25T13:06:00Z">
        <w:r w:rsidR="004077E0" w:rsidRPr="00BB2456">
          <w:rPr>
            <w:rFonts w:ascii="Arial" w:hAnsi="Arial" w:cs="Arial"/>
          </w:rPr>
          <w:t xml:space="preserve"> accommodation </w:t>
        </w:r>
      </w:ins>
      <w:ins w:id="375" w:author="Christopher Rider" w:date="2020-08-25T13:12:00Z">
        <w:r w:rsidR="004077E0" w:rsidRPr="00BB2456">
          <w:rPr>
            <w:rFonts w:ascii="Arial" w:hAnsi="Arial" w:cs="Arial"/>
          </w:rPr>
          <w:t>needs</w:t>
        </w:r>
      </w:ins>
      <w:ins w:id="376" w:author="Christopher Rider" w:date="2020-08-25T13:06:00Z">
        <w:r w:rsidR="004077E0" w:rsidRPr="00BB2456">
          <w:rPr>
            <w:rFonts w:ascii="Arial" w:hAnsi="Arial" w:cs="Arial"/>
          </w:rPr>
          <w:t xml:space="preserve"> change, the employee can </w:t>
        </w:r>
      </w:ins>
      <w:ins w:id="377" w:author="Christopher Rider" w:date="2020-08-25T13:12:00Z">
        <w:r w:rsidR="004077E0" w:rsidRPr="00BB2456">
          <w:rPr>
            <w:rFonts w:ascii="Arial" w:hAnsi="Arial" w:cs="Arial"/>
          </w:rPr>
          <w:t>re-</w:t>
        </w:r>
      </w:ins>
      <w:ins w:id="378" w:author="Christopher Rider" w:date="2020-08-25T13:06:00Z">
        <w:r w:rsidR="004077E0" w:rsidRPr="00BB2456">
          <w:rPr>
            <w:rFonts w:ascii="Arial" w:hAnsi="Arial" w:cs="Arial"/>
          </w:rPr>
          <w:t>engage in th</w:t>
        </w:r>
      </w:ins>
      <w:ins w:id="379" w:author="Christopher Rider" w:date="2020-08-25T13:13:00Z">
        <w:r w:rsidR="004077E0" w:rsidRPr="00BB2456">
          <w:rPr>
            <w:rFonts w:ascii="Arial" w:hAnsi="Arial" w:cs="Arial"/>
          </w:rPr>
          <w:t>is</w:t>
        </w:r>
      </w:ins>
      <w:ins w:id="380" w:author="Christopher Rider" w:date="2020-08-25T13:06:00Z">
        <w:r w:rsidR="004077E0" w:rsidRPr="00BB2456">
          <w:rPr>
            <w:rFonts w:ascii="Arial" w:hAnsi="Arial" w:cs="Arial"/>
          </w:rPr>
          <w:t xml:space="preserve"> process </w:t>
        </w:r>
      </w:ins>
      <w:ins w:id="381" w:author="Christopher Rider" w:date="2020-08-25T13:14:00Z">
        <w:r w:rsidR="004077E0" w:rsidRPr="00BB2456">
          <w:rPr>
            <w:rFonts w:ascii="Arial" w:hAnsi="Arial" w:cs="Arial"/>
          </w:rPr>
          <w:t xml:space="preserve">through a written </w:t>
        </w:r>
      </w:ins>
      <w:ins w:id="382" w:author="Christopher Rider" w:date="2020-08-25T13:13:00Z">
        <w:r w:rsidR="004077E0" w:rsidRPr="00BB2456">
          <w:rPr>
            <w:rFonts w:ascii="Arial" w:hAnsi="Arial" w:cs="Arial"/>
          </w:rPr>
          <w:t>request</w:t>
        </w:r>
      </w:ins>
      <w:ins w:id="383" w:author="Christopher Rider" w:date="2020-08-25T13:14:00Z">
        <w:r w:rsidR="004077E0" w:rsidRPr="00BB2456">
          <w:rPr>
            <w:rFonts w:ascii="Arial" w:hAnsi="Arial" w:cs="Arial"/>
          </w:rPr>
          <w:t xml:space="preserve"> to do so sent</w:t>
        </w:r>
      </w:ins>
      <w:ins w:id="384" w:author="Christopher Rider" w:date="2020-08-25T13:13:00Z">
        <w:r w:rsidR="004077E0" w:rsidRPr="00BB2456">
          <w:rPr>
            <w:rFonts w:ascii="Arial" w:hAnsi="Arial" w:cs="Arial"/>
          </w:rPr>
          <w:t xml:space="preserve"> to</w:t>
        </w:r>
      </w:ins>
      <w:ins w:id="385" w:author="Christopher Rider" w:date="2020-08-25T13:12:00Z">
        <w:r w:rsidR="004077E0" w:rsidRPr="00BB2456">
          <w:rPr>
            <w:rFonts w:ascii="Arial" w:hAnsi="Arial" w:cs="Arial"/>
          </w:rPr>
          <w:t xml:space="preserve"> the Office of Human Reso</w:t>
        </w:r>
      </w:ins>
      <w:ins w:id="386" w:author="Christopher Rider" w:date="2020-08-25T13:13:00Z">
        <w:r w:rsidR="004077E0" w:rsidRPr="00BB2456">
          <w:rPr>
            <w:rFonts w:ascii="Arial" w:hAnsi="Arial" w:cs="Arial"/>
          </w:rPr>
          <w:t>urces</w:t>
        </w:r>
      </w:ins>
      <w:ins w:id="387" w:author="Christopher Rider" w:date="2020-08-25T13:06:00Z">
        <w:r w:rsidR="004077E0" w:rsidRPr="00BB2456">
          <w:rPr>
            <w:rFonts w:ascii="Arial" w:hAnsi="Arial" w:cs="Arial"/>
          </w:rPr>
          <w:t>.</w:t>
        </w:r>
      </w:ins>
    </w:p>
    <w:p w14:paraId="3DBC8FD5" w14:textId="77777777" w:rsidR="004F4774" w:rsidRPr="004F4774" w:rsidRDefault="004F4774" w:rsidP="004F4774">
      <w:pPr>
        <w:pStyle w:val="00LeftIndent5"/>
        <w:jc w:val="both"/>
        <w:rPr>
          <w:ins w:id="388" w:author="Janine LaBletta" w:date="2019-08-23T18:23:00Z"/>
          <w:rFonts w:ascii="Arial" w:hAnsi="Arial" w:cs="Arial"/>
          <w:rPrChange w:id="389" w:author="Janine LaBletta" w:date="2019-08-23T18:23:00Z">
            <w:rPr>
              <w:ins w:id="390" w:author="Janine LaBletta" w:date="2019-08-23T18:23:00Z"/>
              <w:rFonts w:cs="Times New Roman"/>
            </w:rPr>
          </w:rPrChange>
        </w:rPr>
      </w:pPr>
      <w:ins w:id="391" w:author="Janine LaBletta" w:date="2019-08-23T18:23:00Z">
        <w:r w:rsidRPr="004F4774">
          <w:rPr>
            <w:rFonts w:ascii="Arial" w:hAnsi="Arial" w:cs="Arial"/>
            <w:rPrChange w:id="392" w:author="Janine LaBletta" w:date="2019-08-23T18:23:00Z">
              <w:rPr>
                <w:rFonts w:cs="Times New Roman"/>
              </w:rPr>
            </w:rPrChange>
          </w:rPr>
          <w:t>After the employee has had an opportunity to participate in this process, the Office of Human Resources will then place the employee on the Accommodations List for reassignment to the potential placement positions in order of the date and time the Director approved the employee’s completed request. The Director’s determination on potential placement positions for which an employee will be considered is final.</w:t>
        </w:r>
        <w:r w:rsidRPr="004F4774" w:rsidDel="00841BA5">
          <w:rPr>
            <w:rFonts w:ascii="Arial" w:hAnsi="Arial" w:cs="Arial"/>
            <w:rPrChange w:id="393" w:author="Janine LaBletta" w:date="2019-08-23T18:23:00Z">
              <w:rPr>
                <w:rFonts w:cs="Times New Roman"/>
              </w:rPr>
            </w:rPrChange>
          </w:rPr>
          <w:t xml:space="preserve"> </w:t>
        </w:r>
        <w:bookmarkStart w:id="394" w:name="32.06123"/>
      </w:ins>
    </w:p>
    <w:p w14:paraId="05E6C2DD" w14:textId="2B46748E" w:rsidR="004F4774" w:rsidRPr="004F4774" w:rsidRDefault="004F4774" w:rsidP="004F4774">
      <w:pPr>
        <w:pStyle w:val="00LeftIndent5"/>
        <w:jc w:val="both"/>
        <w:rPr>
          <w:ins w:id="395" w:author="Janine LaBletta" w:date="2019-08-23T18:23:00Z"/>
          <w:rFonts w:ascii="Arial" w:hAnsi="Arial" w:cs="Arial"/>
          <w:rPrChange w:id="396" w:author="Janine LaBletta" w:date="2019-08-23T18:23:00Z">
            <w:rPr>
              <w:ins w:id="397" w:author="Janine LaBletta" w:date="2019-08-23T18:23:00Z"/>
              <w:rFonts w:cs="Times New Roman"/>
            </w:rPr>
          </w:rPrChange>
        </w:rPr>
      </w:pPr>
      <w:ins w:id="398" w:author="Janine LaBletta" w:date="2019-08-23T18:23:00Z">
        <w:r w:rsidRPr="004F4774">
          <w:rPr>
            <w:rFonts w:ascii="Arial" w:hAnsi="Arial" w:cs="Arial"/>
            <w:bCs/>
            <w:rPrChange w:id="399" w:author="Janine LaBletta" w:date="2019-08-23T18:26:00Z">
              <w:rPr>
                <w:rFonts w:cs="Times New Roman"/>
                <w:b/>
                <w:bCs/>
              </w:rPr>
            </w:rPrChange>
          </w:rPr>
          <w:t>34.06</w:t>
        </w:r>
      </w:ins>
      <w:ins w:id="400" w:author="Janine LaBletta" w:date="2019-08-23T18:25:00Z">
        <w:r w:rsidRPr="004F4774">
          <w:rPr>
            <w:rFonts w:ascii="Arial" w:hAnsi="Arial" w:cs="Arial"/>
            <w:bCs/>
            <w:rPrChange w:id="401" w:author="Janine LaBletta" w:date="2019-08-23T18:26:00Z">
              <w:rPr>
                <w:rFonts w:ascii="Arial" w:hAnsi="Arial" w:cs="Arial"/>
                <w:b/>
                <w:bCs/>
              </w:rPr>
            </w:rPrChange>
          </w:rPr>
          <w:t>-</w:t>
        </w:r>
      </w:ins>
      <w:ins w:id="402" w:author="Janine LaBletta" w:date="2019-08-23T18:23:00Z">
        <w:r w:rsidRPr="004F4774">
          <w:rPr>
            <w:rFonts w:ascii="Arial" w:hAnsi="Arial" w:cs="Arial"/>
            <w:bCs/>
            <w:rPrChange w:id="403" w:author="Janine LaBletta" w:date="2019-08-23T18:26:00Z">
              <w:rPr>
                <w:rFonts w:cs="Times New Roman"/>
                <w:b/>
                <w:bCs/>
              </w:rPr>
            </w:rPrChange>
          </w:rPr>
          <w:t>3</w:t>
        </w:r>
        <w:r w:rsidRPr="004F4774">
          <w:rPr>
            <w:rFonts w:ascii="Arial" w:hAnsi="Arial" w:cs="Arial"/>
            <w:b/>
            <w:bCs/>
            <w:rPrChange w:id="404" w:author="Janine LaBletta" w:date="2019-08-23T18:23:00Z">
              <w:rPr>
                <w:rFonts w:cs="Times New Roman"/>
                <w:b/>
                <w:bCs/>
              </w:rPr>
            </w:rPrChange>
          </w:rPr>
          <w:t xml:space="preserve"> – CERTIFICATION FROM THE ACCOMMODATIONS LIST.  </w:t>
        </w:r>
        <w:bookmarkEnd w:id="394"/>
        <w:r w:rsidRPr="004F4774">
          <w:rPr>
            <w:rFonts w:ascii="Arial" w:hAnsi="Arial" w:cs="Arial"/>
            <w:rPrChange w:id="405" w:author="Janine LaBletta" w:date="2019-08-23T18:23:00Z">
              <w:rPr>
                <w:rFonts w:cs="Times New Roman"/>
              </w:rPr>
            </w:rPrChange>
          </w:rPr>
          <w:t>Eligibles on the Accommodations List shall be certified for reassignment to an open position in accordance with Civil Service Regulations 11.02 and 11.03, except that if there is only one eligible candidate on the Accommodations List for an open position, the Director shall certify only that candidate.</w:t>
        </w:r>
      </w:ins>
      <w:ins w:id="406" w:author="Christopher Rider" w:date="2020-09-09T11:00:00Z">
        <w:r w:rsidR="00F469FF">
          <w:rPr>
            <w:rFonts w:ascii="Arial" w:hAnsi="Arial" w:cs="Arial"/>
          </w:rPr>
          <w:t xml:space="preserve">  </w:t>
        </w:r>
        <w:r w:rsidR="00F469FF" w:rsidRPr="00BB2456">
          <w:rPr>
            <w:rFonts w:ascii="Arial" w:hAnsi="Arial" w:cs="Arial"/>
            <w:rPrChange w:id="407" w:author="Christopher Rider" w:date="2020-09-09T11:02:00Z">
              <w:rPr>
                <w:rFonts w:ascii="Arial" w:hAnsi="Arial" w:cs="Arial"/>
              </w:rPr>
            </w:rPrChange>
          </w:rPr>
          <w:t xml:space="preserve">Additionally, </w:t>
        </w:r>
      </w:ins>
      <w:ins w:id="408" w:author="Christopher Rider" w:date="2020-09-09T11:01:00Z">
        <w:r w:rsidR="00F469FF" w:rsidRPr="00BB2456">
          <w:rPr>
            <w:rFonts w:ascii="Arial" w:hAnsi="Arial" w:cs="Arial"/>
            <w:rPrChange w:id="409" w:author="Christopher Rider" w:date="2020-09-09T11:02:00Z">
              <w:rPr>
                <w:rFonts w:ascii="Arial" w:hAnsi="Arial" w:cs="Arial"/>
              </w:rPr>
            </w:rPrChange>
          </w:rPr>
          <w:t xml:space="preserve">passing over an eligible certified from the Accommodations List shall not constitute a rejection </w:t>
        </w:r>
      </w:ins>
      <w:ins w:id="410" w:author="Christopher Rider" w:date="2020-09-09T11:02:00Z">
        <w:r w:rsidR="009876B8" w:rsidRPr="00BB2456">
          <w:rPr>
            <w:rFonts w:ascii="Arial" w:hAnsi="Arial" w:cs="Arial"/>
          </w:rPr>
          <w:t>for the purposes of</w:t>
        </w:r>
      </w:ins>
      <w:ins w:id="411" w:author="Christopher Rider" w:date="2020-09-09T11:01:00Z">
        <w:r w:rsidR="00F469FF" w:rsidRPr="00BB2456">
          <w:rPr>
            <w:rFonts w:ascii="Arial" w:hAnsi="Arial" w:cs="Arial"/>
            <w:rPrChange w:id="412" w:author="Christopher Rider" w:date="2020-09-09T11:02:00Z">
              <w:rPr>
                <w:rFonts w:ascii="Arial" w:hAnsi="Arial" w:cs="Arial"/>
              </w:rPr>
            </w:rPrChange>
          </w:rPr>
          <w:t xml:space="preserve"> Civil Service Regulation 11.05.</w:t>
        </w:r>
      </w:ins>
    </w:p>
    <w:p w14:paraId="00CE3BA8" w14:textId="316BDCD6" w:rsidR="004F4774" w:rsidRPr="004F4774" w:rsidRDefault="004F4774" w:rsidP="004F4774">
      <w:pPr>
        <w:pStyle w:val="00LeftIndent5"/>
        <w:jc w:val="both"/>
        <w:rPr>
          <w:ins w:id="413" w:author="Janine LaBletta" w:date="2019-08-23T18:23:00Z"/>
          <w:rFonts w:ascii="Arial" w:hAnsi="Arial" w:cs="Arial"/>
          <w:rPrChange w:id="414" w:author="Janine LaBletta" w:date="2019-08-23T18:23:00Z">
            <w:rPr>
              <w:ins w:id="415" w:author="Janine LaBletta" w:date="2019-08-23T18:23:00Z"/>
              <w:rFonts w:cs="Times New Roman"/>
            </w:rPr>
          </w:rPrChange>
        </w:rPr>
      </w:pPr>
      <w:ins w:id="416" w:author="Janine LaBletta" w:date="2019-08-23T18:23:00Z">
        <w:r w:rsidRPr="004F4774">
          <w:rPr>
            <w:rFonts w:ascii="Arial" w:hAnsi="Arial" w:cs="Arial"/>
            <w:rPrChange w:id="417" w:author="Janine LaBletta" w:date="2019-08-23T18:26:00Z">
              <w:rPr>
                <w:rFonts w:cs="Times New Roman"/>
                <w:b/>
              </w:rPr>
            </w:rPrChange>
          </w:rPr>
          <w:t>34.06</w:t>
        </w:r>
      </w:ins>
      <w:ins w:id="418" w:author="Janine LaBletta" w:date="2019-08-23T18:25:00Z">
        <w:r w:rsidRPr="004F4774">
          <w:rPr>
            <w:rFonts w:ascii="Arial" w:hAnsi="Arial" w:cs="Arial"/>
            <w:rPrChange w:id="419" w:author="Janine LaBletta" w:date="2019-08-23T18:26:00Z">
              <w:rPr>
                <w:rFonts w:ascii="Arial" w:hAnsi="Arial" w:cs="Arial"/>
                <w:b/>
              </w:rPr>
            </w:rPrChange>
          </w:rPr>
          <w:t>-</w:t>
        </w:r>
      </w:ins>
      <w:ins w:id="420" w:author="Janine LaBletta" w:date="2019-08-23T18:23:00Z">
        <w:r w:rsidRPr="004F4774">
          <w:rPr>
            <w:rFonts w:ascii="Arial" w:hAnsi="Arial" w:cs="Arial"/>
            <w:rPrChange w:id="421" w:author="Janine LaBletta" w:date="2019-08-23T18:26:00Z">
              <w:rPr>
                <w:rFonts w:cs="Times New Roman"/>
                <w:b/>
              </w:rPr>
            </w:rPrChange>
          </w:rPr>
          <w:t>4</w:t>
        </w:r>
        <w:r w:rsidRPr="004F4774">
          <w:rPr>
            <w:rFonts w:ascii="Arial" w:hAnsi="Arial" w:cs="Arial"/>
            <w:b/>
            <w:rPrChange w:id="422" w:author="Janine LaBletta" w:date="2019-08-23T18:23:00Z">
              <w:rPr>
                <w:rFonts w:cs="Times New Roman"/>
                <w:b/>
              </w:rPr>
            </w:rPrChange>
          </w:rPr>
          <w:t xml:space="preserve"> </w:t>
        </w:r>
        <w:r w:rsidRPr="004F4774">
          <w:rPr>
            <w:rFonts w:ascii="Arial" w:hAnsi="Arial" w:cs="Arial"/>
            <w:b/>
            <w:bCs/>
            <w:rPrChange w:id="423" w:author="Janine LaBletta" w:date="2019-08-23T18:23:00Z">
              <w:rPr>
                <w:rFonts w:cs="Times New Roman"/>
                <w:b/>
                <w:bCs/>
              </w:rPr>
            </w:rPrChange>
          </w:rPr>
          <w:t>-</w:t>
        </w:r>
        <w:r w:rsidRPr="004F4774">
          <w:rPr>
            <w:rFonts w:ascii="Arial" w:hAnsi="Arial" w:cs="Arial"/>
            <w:b/>
            <w:rPrChange w:id="424" w:author="Janine LaBletta" w:date="2019-08-23T18:23:00Z">
              <w:rPr>
                <w:rFonts w:cs="Times New Roman"/>
                <w:b/>
              </w:rPr>
            </w:rPrChange>
          </w:rPr>
          <w:t xml:space="preserve"> REMOVAL FROM THE ACCOMMODATIONS LIST.  </w:t>
        </w:r>
        <w:r w:rsidRPr="004F4774">
          <w:rPr>
            <w:rFonts w:ascii="Arial" w:hAnsi="Arial" w:cs="Arial"/>
            <w:rPrChange w:id="425" w:author="Janine LaBletta" w:date="2019-08-23T18:23:00Z">
              <w:rPr>
                <w:rFonts w:cs="Times New Roman"/>
              </w:rPr>
            </w:rPrChange>
          </w:rPr>
          <w:t xml:space="preserve">An employee, placed on the Accommodations List, will be removed under the following </w:t>
        </w:r>
        <w:r w:rsidRPr="004F4774">
          <w:rPr>
            <w:rFonts w:ascii="Arial" w:hAnsi="Arial" w:cs="Arial"/>
            <w:rPrChange w:id="426" w:author="Janine LaBletta" w:date="2019-08-23T18:23:00Z">
              <w:rPr>
                <w:rFonts w:cs="Times New Roman"/>
              </w:rPr>
            </w:rPrChange>
          </w:rPr>
          <w:lastRenderedPageBreak/>
          <w:t>circumstances</w:t>
        </w:r>
        <w:r w:rsidRPr="00BB2456">
          <w:rPr>
            <w:rFonts w:ascii="Arial" w:hAnsi="Arial" w:cs="Arial"/>
            <w:rPrChange w:id="427" w:author="Janine LaBletta" w:date="2020-10-07T13:25:00Z">
              <w:rPr>
                <w:rFonts w:cs="Times New Roman"/>
              </w:rPr>
            </w:rPrChange>
          </w:rPr>
          <w:t>.</w:t>
        </w:r>
      </w:ins>
      <w:ins w:id="428" w:author="Janine LaBletta" w:date="2020-07-10T15:11:00Z">
        <w:r w:rsidR="00185849" w:rsidRPr="00BB2456">
          <w:rPr>
            <w:rFonts w:ascii="Arial" w:hAnsi="Arial" w:cs="Arial"/>
            <w:rPrChange w:id="429" w:author="Janine LaBletta" w:date="2020-10-07T13:25:00Z">
              <w:rPr>
                <w:rFonts w:ascii="Arial" w:hAnsi="Arial" w:cs="Arial"/>
              </w:rPr>
            </w:rPrChange>
          </w:rPr>
          <w:t xml:space="preserve"> </w:t>
        </w:r>
      </w:ins>
    </w:p>
    <w:p w14:paraId="02D34552" w14:textId="77777777" w:rsidR="004F4774" w:rsidRPr="004F4774" w:rsidRDefault="004F4774" w:rsidP="004F4774">
      <w:pPr>
        <w:pStyle w:val="00LeftIndent5"/>
        <w:ind w:left="1440"/>
        <w:jc w:val="both"/>
        <w:rPr>
          <w:ins w:id="430" w:author="Janine LaBletta" w:date="2019-08-23T18:23:00Z"/>
          <w:rFonts w:ascii="Arial" w:hAnsi="Arial" w:cs="Arial"/>
          <w:rPrChange w:id="431" w:author="Janine LaBletta" w:date="2019-08-23T18:23:00Z">
            <w:rPr>
              <w:ins w:id="432" w:author="Janine LaBletta" w:date="2019-08-23T18:23:00Z"/>
              <w:rFonts w:cs="Times New Roman"/>
            </w:rPr>
          </w:rPrChange>
        </w:rPr>
      </w:pPr>
      <w:ins w:id="433" w:author="Janine LaBletta" w:date="2019-08-23T18:23:00Z">
        <w:r w:rsidRPr="004F4774">
          <w:rPr>
            <w:rFonts w:ascii="Arial" w:hAnsi="Arial" w:cs="Arial"/>
            <w:rPrChange w:id="434" w:author="Janine LaBletta" w:date="2019-08-23T18:26:00Z">
              <w:rPr>
                <w:rFonts w:cs="Times New Roman"/>
                <w:b/>
              </w:rPr>
            </w:rPrChange>
          </w:rPr>
          <w:t>34.06</w:t>
        </w:r>
      </w:ins>
      <w:ins w:id="435" w:author="Janine LaBletta" w:date="2019-08-23T18:25:00Z">
        <w:r w:rsidRPr="004F4774">
          <w:rPr>
            <w:rFonts w:ascii="Arial" w:hAnsi="Arial" w:cs="Arial"/>
            <w:rPrChange w:id="436" w:author="Janine LaBletta" w:date="2019-08-23T18:26:00Z">
              <w:rPr>
                <w:rFonts w:ascii="Arial" w:hAnsi="Arial" w:cs="Arial"/>
                <w:b/>
              </w:rPr>
            </w:rPrChange>
          </w:rPr>
          <w:t>-</w:t>
        </w:r>
      </w:ins>
      <w:ins w:id="437" w:author="Janine LaBletta" w:date="2019-08-23T18:23:00Z">
        <w:r w:rsidRPr="004F4774">
          <w:rPr>
            <w:rFonts w:ascii="Arial" w:hAnsi="Arial" w:cs="Arial"/>
            <w:rPrChange w:id="438" w:author="Janine LaBletta" w:date="2019-08-23T18:26:00Z">
              <w:rPr>
                <w:rFonts w:cs="Times New Roman"/>
                <w:b/>
              </w:rPr>
            </w:rPrChange>
          </w:rPr>
          <w:t>4</w:t>
        </w:r>
      </w:ins>
      <w:ins w:id="439" w:author="Janine LaBletta" w:date="2019-08-23T18:28:00Z">
        <w:r>
          <w:rPr>
            <w:rFonts w:ascii="Arial" w:hAnsi="Arial" w:cs="Arial"/>
          </w:rPr>
          <w:t>-</w:t>
        </w:r>
      </w:ins>
      <w:ins w:id="440" w:author="Janine LaBletta" w:date="2019-08-23T18:23:00Z">
        <w:r w:rsidRPr="004F4774">
          <w:rPr>
            <w:rFonts w:ascii="Arial" w:hAnsi="Arial" w:cs="Arial"/>
            <w:rPrChange w:id="441" w:author="Janine LaBletta" w:date="2019-08-23T18:26:00Z">
              <w:rPr>
                <w:rFonts w:cs="Times New Roman"/>
                <w:b/>
              </w:rPr>
            </w:rPrChange>
          </w:rPr>
          <w:t>1</w:t>
        </w:r>
        <w:r w:rsidRPr="004F4774">
          <w:rPr>
            <w:rFonts w:ascii="Arial" w:hAnsi="Arial" w:cs="Arial"/>
            <w:b/>
            <w:rPrChange w:id="442" w:author="Janine LaBletta" w:date="2019-08-23T18:23:00Z">
              <w:rPr>
                <w:rFonts w:cs="Times New Roman"/>
                <w:b/>
              </w:rPr>
            </w:rPrChange>
          </w:rPr>
          <w:t xml:space="preserve"> </w:t>
        </w:r>
        <w:r w:rsidRPr="004F4774">
          <w:rPr>
            <w:rFonts w:ascii="Arial" w:hAnsi="Arial" w:cs="Arial"/>
            <w:b/>
            <w:bCs/>
            <w:rPrChange w:id="443" w:author="Janine LaBletta" w:date="2019-08-23T18:23:00Z">
              <w:rPr>
                <w:rFonts w:cs="Times New Roman"/>
                <w:b/>
                <w:bCs/>
              </w:rPr>
            </w:rPrChange>
          </w:rPr>
          <w:t>-</w:t>
        </w:r>
        <w:r w:rsidRPr="004F4774">
          <w:rPr>
            <w:rFonts w:ascii="Arial" w:hAnsi="Arial" w:cs="Arial"/>
            <w:b/>
            <w:rPrChange w:id="444" w:author="Janine LaBletta" w:date="2019-08-23T18:23:00Z">
              <w:rPr>
                <w:rFonts w:cs="Times New Roman"/>
                <w:b/>
              </w:rPr>
            </w:rPrChange>
          </w:rPr>
          <w:t xml:space="preserve"> REFUSAL OF ADA REASSIGNMENT.  </w:t>
        </w:r>
        <w:r w:rsidRPr="004F4774">
          <w:rPr>
            <w:rFonts w:ascii="Arial" w:hAnsi="Arial" w:cs="Arial"/>
            <w:rPrChange w:id="445" w:author="Janine LaBletta" w:date="2019-08-23T18:23:00Z">
              <w:rPr>
                <w:rFonts w:cs="Times New Roman"/>
              </w:rPr>
            </w:rPrChange>
          </w:rPr>
          <w:t>Any employee who refuses reassignment from the Accommodations List to a placement position shall be removed from the Accommodations List.</w:t>
        </w:r>
      </w:ins>
    </w:p>
    <w:p w14:paraId="7E17117C" w14:textId="77777777" w:rsidR="004F4774" w:rsidRPr="004F4774" w:rsidRDefault="004F4774" w:rsidP="004F4774">
      <w:pPr>
        <w:pStyle w:val="00LeftIndent5"/>
        <w:ind w:left="1440"/>
        <w:jc w:val="both"/>
        <w:rPr>
          <w:ins w:id="446" w:author="Janine LaBletta" w:date="2019-08-23T18:23:00Z"/>
          <w:rFonts w:ascii="Arial" w:hAnsi="Arial" w:cs="Arial"/>
          <w:rPrChange w:id="447" w:author="Janine LaBletta" w:date="2019-08-23T18:23:00Z">
            <w:rPr>
              <w:ins w:id="448" w:author="Janine LaBletta" w:date="2019-08-23T18:23:00Z"/>
              <w:rFonts w:cs="Times New Roman"/>
            </w:rPr>
          </w:rPrChange>
        </w:rPr>
      </w:pPr>
      <w:ins w:id="449" w:author="Janine LaBletta" w:date="2019-08-23T18:23:00Z">
        <w:r w:rsidRPr="004F4774">
          <w:rPr>
            <w:rFonts w:ascii="Arial" w:hAnsi="Arial" w:cs="Arial"/>
            <w:rPrChange w:id="450" w:author="Janine LaBletta" w:date="2019-08-23T18:26:00Z">
              <w:rPr>
                <w:rFonts w:cs="Times New Roman"/>
                <w:b/>
              </w:rPr>
            </w:rPrChange>
          </w:rPr>
          <w:t>34.06</w:t>
        </w:r>
      </w:ins>
      <w:ins w:id="451" w:author="Janine LaBletta" w:date="2019-08-23T18:25:00Z">
        <w:r w:rsidRPr="004F4774">
          <w:rPr>
            <w:rFonts w:ascii="Arial" w:hAnsi="Arial" w:cs="Arial"/>
            <w:rPrChange w:id="452" w:author="Janine LaBletta" w:date="2019-08-23T18:26:00Z">
              <w:rPr>
                <w:rFonts w:ascii="Arial" w:hAnsi="Arial" w:cs="Arial"/>
                <w:b/>
              </w:rPr>
            </w:rPrChange>
          </w:rPr>
          <w:t>-</w:t>
        </w:r>
      </w:ins>
      <w:ins w:id="453" w:author="Janine LaBletta" w:date="2019-08-23T18:23:00Z">
        <w:r w:rsidRPr="004F4774">
          <w:rPr>
            <w:rFonts w:ascii="Arial" w:hAnsi="Arial" w:cs="Arial"/>
            <w:rPrChange w:id="454" w:author="Janine LaBletta" w:date="2019-08-23T18:26:00Z">
              <w:rPr>
                <w:rFonts w:cs="Times New Roman"/>
                <w:b/>
              </w:rPr>
            </w:rPrChange>
          </w:rPr>
          <w:t>4</w:t>
        </w:r>
        <w:r w:rsidRPr="004F4774">
          <w:rPr>
            <w:rFonts w:ascii="Arial" w:hAnsi="Arial" w:cs="Arial"/>
            <w:rPrChange w:id="455" w:author="Janine LaBletta" w:date="2019-08-23T18:28:00Z">
              <w:rPr>
                <w:rFonts w:cs="Times New Roman"/>
                <w:b/>
              </w:rPr>
            </w:rPrChange>
          </w:rPr>
          <w:t>-</w:t>
        </w:r>
      </w:ins>
      <w:ins w:id="456" w:author="Janine LaBletta" w:date="2019-08-23T18:28:00Z">
        <w:r w:rsidRPr="004F4774">
          <w:rPr>
            <w:rFonts w:ascii="Arial" w:hAnsi="Arial" w:cs="Arial"/>
            <w:rPrChange w:id="457" w:author="Janine LaBletta" w:date="2019-08-23T18:28:00Z">
              <w:rPr>
                <w:rFonts w:ascii="Arial" w:hAnsi="Arial" w:cs="Arial"/>
                <w:b/>
              </w:rPr>
            </w:rPrChange>
          </w:rPr>
          <w:t>2</w:t>
        </w:r>
      </w:ins>
      <w:ins w:id="458" w:author="Janine LaBletta" w:date="2019-08-23T18:23:00Z">
        <w:r w:rsidRPr="004F4774">
          <w:rPr>
            <w:rFonts w:ascii="Arial" w:hAnsi="Arial" w:cs="Arial"/>
            <w:b/>
            <w:rPrChange w:id="459" w:author="Janine LaBletta" w:date="2019-08-23T18:23:00Z">
              <w:rPr>
                <w:rFonts w:cs="Times New Roman"/>
                <w:b/>
              </w:rPr>
            </w:rPrChange>
          </w:rPr>
          <w:t xml:space="preserve"> LACK OF COOPERATION.</w:t>
        </w:r>
        <w:r w:rsidRPr="004F4774">
          <w:rPr>
            <w:rFonts w:ascii="Arial" w:hAnsi="Arial" w:cs="Arial"/>
            <w:rPrChange w:id="460" w:author="Janine LaBletta" w:date="2019-08-23T18:23:00Z">
              <w:rPr>
                <w:rFonts w:cs="Times New Roman"/>
              </w:rPr>
            </w:rPrChange>
          </w:rPr>
          <w:t xml:space="preserve">  Any employee who, in the opinion of the Director, refuses to cooperate in the ADA reassignment process shall be removed from the Accommodations List.</w:t>
        </w:r>
      </w:ins>
    </w:p>
    <w:p w14:paraId="5606BE50" w14:textId="77777777" w:rsidR="004F4774" w:rsidRPr="004F4774" w:rsidRDefault="004F4774" w:rsidP="004F4774">
      <w:pPr>
        <w:pStyle w:val="00LeftIndent5"/>
        <w:ind w:left="1440"/>
        <w:jc w:val="both"/>
        <w:rPr>
          <w:ins w:id="461" w:author="Janine LaBletta" w:date="2019-08-23T18:23:00Z"/>
          <w:rFonts w:ascii="Arial" w:hAnsi="Arial" w:cs="Arial"/>
          <w:rPrChange w:id="462" w:author="Janine LaBletta" w:date="2019-08-23T18:23:00Z">
            <w:rPr>
              <w:ins w:id="463" w:author="Janine LaBletta" w:date="2019-08-23T18:23:00Z"/>
              <w:rFonts w:cs="Times New Roman"/>
            </w:rPr>
          </w:rPrChange>
        </w:rPr>
      </w:pPr>
      <w:ins w:id="464" w:author="Janine LaBletta" w:date="2019-08-23T18:23:00Z">
        <w:r w:rsidRPr="004F4774">
          <w:rPr>
            <w:rFonts w:ascii="Arial" w:hAnsi="Arial" w:cs="Arial"/>
            <w:rPrChange w:id="465" w:author="Janine LaBletta" w:date="2019-08-23T18:26:00Z">
              <w:rPr>
                <w:rFonts w:cs="Times New Roman"/>
                <w:b/>
              </w:rPr>
            </w:rPrChange>
          </w:rPr>
          <w:t>34.06</w:t>
        </w:r>
      </w:ins>
      <w:ins w:id="466" w:author="Janine LaBletta" w:date="2019-08-23T18:25:00Z">
        <w:r w:rsidRPr="004F4774">
          <w:rPr>
            <w:rFonts w:ascii="Arial" w:hAnsi="Arial" w:cs="Arial"/>
            <w:rPrChange w:id="467" w:author="Janine LaBletta" w:date="2019-08-23T18:26:00Z">
              <w:rPr>
                <w:rFonts w:ascii="Arial" w:hAnsi="Arial" w:cs="Arial"/>
                <w:b/>
              </w:rPr>
            </w:rPrChange>
          </w:rPr>
          <w:t>-</w:t>
        </w:r>
      </w:ins>
      <w:ins w:id="468" w:author="Janine LaBletta" w:date="2019-08-23T18:23:00Z">
        <w:r w:rsidRPr="004F4774">
          <w:rPr>
            <w:rFonts w:ascii="Arial" w:hAnsi="Arial" w:cs="Arial"/>
            <w:rPrChange w:id="469" w:author="Janine LaBletta" w:date="2019-08-23T18:26:00Z">
              <w:rPr>
                <w:rFonts w:cs="Times New Roman"/>
                <w:b/>
              </w:rPr>
            </w:rPrChange>
          </w:rPr>
          <w:t>4</w:t>
        </w:r>
        <w:r w:rsidRPr="004F4774">
          <w:rPr>
            <w:rFonts w:ascii="Arial" w:hAnsi="Arial" w:cs="Arial"/>
            <w:b/>
            <w:rPrChange w:id="470" w:author="Janine LaBletta" w:date="2019-08-23T18:23:00Z">
              <w:rPr>
                <w:rFonts w:cs="Times New Roman"/>
                <w:b/>
              </w:rPr>
            </w:rPrChange>
          </w:rPr>
          <w:t>-</w:t>
        </w:r>
      </w:ins>
      <w:ins w:id="471" w:author="Janine LaBletta" w:date="2019-08-23T18:28:00Z">
        <w:r>
          <w:rPr>
            <w:rFonts w:ascii="Arial" w:hAnsi="Arial" w:cs="Arial"/>
          </w:rPr>
          <w:t>3</w:t>
        </w:r>
      </w:ins>
      <w:ins w:id="472" w:author="Janine LaBletta" w:date="2019-08-23T18:23:00Z">
        <w:r w:rsidRPr="004F4774">
          <w:rPr>
            <w:rFonts w:ascii="Arial" w:hAnsi="Arial" w:cs="Arial"/>
            <w:rPrChange w:id="473" w:author="Janine LaBletta" w:date="2019-08-23T18:23:00Z">
              <w:rPr>
                <w:rFonts w:cs="Times New Roman"/>
              </w:rPr>
            </w:rPrChange>
          </w:rPr>
          <w:t xml:space="preserve"> </w:t>
        </w:r>
        <w:r w:rsidRPr="004F4774">
          <w:rPr>
            <w:rFonts w:ascii="Arial" w:hAnsi="Arial" w:cs="Arial"/>
            <w:b/>
            <w:rPrChange w:id="474" w:author="Janine LaBletta" w:date="2019-08-23T18:23:00Z">
              <w:rPr>
                <w:rFonts w:cs="Times New Roman"/>
                <w:b/>
              </w:rPr>
            </w:rPrChange>
          </w:rPr>
          <w:t xml:space="preserve">TIME ON LIST.  </w:t>
        </w:r>
        <w:r w:rsidRPr="004F4774">
          <w:rPr>
            <w:rFonts w:ascii="Arial" w:hAnsi="Arial" w:cs="Arial"/>
            <w:rPrChange w:id="475" w:author="Janine LaBletta" w:date="2019-08-23T18:23:00Z">
              <w:rPr>
                <w:rFonts w:cs="Times New Roman"/>
              </w:rPr>
            </w:rPrChange>
          </w:rPr>
          <w:t xml:space="preserve">If an employee has been on the Accommodations List for one year, he or she shall be removed from the Accommodations List. </w:t>
        </w:r>
      </w:ins>
    </w:p>
    <w:p w14:paraId="5BBFE2BF" w14:textId="77777777" w:rsidR="004F4774" w:rsidRPr="004F4774" w:rsidRDefault="004F4774" w:rsidP="004F4774">
      <w:pPr>
        <w:pStyle w:val="00LeftIndent5"/>
        <w:ind w:left="1440"/>
        <w:jc w:val="both"/>
        <w:rPr>
          <w:ins w:id="476" w:author="Janine LaBletta" w:date="2019-08-23T18:23:00Z"/>
          <w:rFonts w:ascii="Arial" w:hAnsi="Arial" w:cs="Arial"/>
          <w:rPrChange w:id="477" w:author="Janine LaBletta" w:date="2019-08-23T18:23:00Z">
            <w:rPr>
              <w:ins w:id="478" w:author="Janine LaBletta" w:date="2019-08-23T18:23:00Z"/>
              <w:rFonts w:cs="Times New Roman"/>
            </w:rPr>
          </w:rPrChange>
        </w:rPr>
      </w:pPr>
      <w:ins w:id="479" w:author="Janine LaBletta" w:date="2019-08-23T18:23:00Z">
        <w:r w:rsidRPr="004F4774">
          <w:rPr>
            <w:rFonts w:ascii="Arial" w:hAnsi="Arial" w:cs="Arial"/>
            <w:rPrChange w:id="480" w:author="Janine LaBletta" w:date="2019-08-23T18:26:00Z">
              <w:rPr>
                <w:rFonts w:cs="Times New Roman"/>
                <w:b/>
              </w:rPr>
            </w:rPrChange>
          </w:rPr>
          <w:t>34.06</w:t>
        </w:r>
      </w:ins>
      <w:ins w:id="481" w:author="Janine LaBletta" w:date="2019-08-23T18:25:00Z">
        <w:r w:rsidRPr="004F4774">
          <w:rPr>
            <w:rFonts w:ascii="Arial" w:hAnsi="Arial" w:cs="Arial"/>
            <w:rPrChange w:id="482" w:author="Janine LaBletta" w:date="2019-08-23T18:26:00Z">
              <w:rPr>
                <w:rFonts w:ascii="Arial" w:hAnsi="Arial" w:cs="Arial"/>
                <w:b/>
              </w:rPr>
            </w:rPrChange>
          </w:rPr>
          <w:t>-</w:t>
        </w:r>
      </w:ins>
      <w:ins w:id="483" w:author="Janine LaBletta" w:date="2019-08-23T18:23:00Z">
        <w:r w:rsidRPr="004F4774">
          <w:rPr>
            <w:rFonts w:ascii="Arial" w:hAnsi="Arial" w:cs="Arial"/>
            <w:rPrChange w:id="484" w:author="Janine LaBletta" w:date="2019-08-23T18:26:00Z">
              <w:rPr>
                <w:rFonts w:cs="Times New Roman"/>
                <w:b/>
              </w:rPr>
            </w:rPrChange>
          </w:rPr>
          <w:t>4</w:t>
        </w:r>
      </w:ins>
      <w:ins w:id="485" w:author="Janine LaBletta" w:date="2019-08-23T18:28:00Z">
        <w:r>
          <w:rPr>
            <w:rFonts w:ascii="Arial" w:hAnsi="Arial" w:cs="Arial"/>
          </w:rPr>
          <w:t>-4</w:t>
        </w:r>
      </w:ins>
      <w:ins w:id="486" w:author="Janine LaBletta" w:date="2019-08-23T18:23:00Z">
        <w:r w:rsidRPr="004F4774">
          <w:rPr>
            <w:rFonts w:ascii="Arial" w:hAnsi="Arial" w:cs="Arial"/>
            <w:rPrChange w:id="487" w:author="Janine LaBletta" w:date="2019-08-23T18:26:00Z">
              <w:rPr>
                <w:rFonts w:cs="Times New Roman"/>
              </w:rPr>
            </w:rPrChange>
          </w:rPr>
          <w:t>–</w:t>
        </w:r>
        <w:r w:rsidRPr="004F4774">
          <w:rPr>
            <w:rFonts w:ascii="Arial" w:hAnsi="Arial" w:cs="Arial"/>
            <w:rPrChange w:id="488" w:author="Janine LaBletta" w:date="2019-08-23T18:23:00Z">
              <w:rPr>
                <w:rFonts w:cs="Times New Roman"/>
              </w:rPr>
            </w:rPrChange>
          </w:rPr>
          <w:t xml:space="preserve"> </w:t>
        </w:r>
        <w:r w:rsidRPr="004F4774">
          <w:rPr>
            <w:rFonts w:ascii="Arial" w:hAnsi="Arial" w:cs="Arial"/>
            <w:b/>
            <w:rPrChange w:id="489" w:author="Janine LaBletta" w:date="2019-08-23T18:23:00Z">
              <w:rPr>
                <w:rFonts w:cs="Times New Roman"/>
                <w:b/>
              </w:rPr>
            </w:rPrChange>
          </w:rPr>
          <w:t xml:space="preserve">LACK OF QUALIFICATIONS.  </w:t>
        </w:r>
        <w:r w:rsidRPr="004F4774">
          <w:rPr>
            <w:rFonts w:ascii="Arial" w:hAnsi="Arial" w:cs="Arial"/>
            <w:rPrChange w:id="490" w:author="Janine LaBletta" w:date="2019-08-23T18:23:00Z">
              <w:rPr>
                <w:rFonts w:cs="Times New Roman"/>
              </w:rPr>
            </w:rPrChange>
          </w:rPr>
          <w:t>If an employee is found to lack any of the published requisite qualifications established by the Director for the position for which he or she is being considered for placement, he or she shall be removed from the Accommodations List for that position.</w:t>
        </w:r>
      </w:ins>
    </w:p>
    <w:p w14:paraId="6B6A9180" w14:textId="3A5E67E2" w:rsidR="004F4774" w:rsidRPr="004F4774" w:rsidRDefault="004F4774" w:rsidP="004F4774">
      <w:pPr>
        <w:pStyle w:val="00LeftIndent5"/>
        <w:jc w:val="both"/>
        <w:rPr>
          <w:ins w:id="491" w:author="Janine LaBletta" w:date="2019-08-23T18:23:00Z"/>
          <w:rFonts w:ascii="Arial" w:hAnsi="Arial" w:cs="Arial"/>
          <w:rPrChange w:id="492" w:author="Janine LaBletta" w:date="2019-08-23T18:23:00Z">
            <w:rPr>
              <w:ins w:id="493" w:author="Janine LaBletta" w:date="2019-08-23T18:23:00Z"/>
              <w:rFonts w:cs="Times New Roman"/>
            </w:rPr>
          </w:rPrChange>
        </w:rPr>
      </w:pPr>
      <w:ins w:id="494" w:author="Janine LaBletta" w:date="2019-08-23T18:23:00Z">
        <w:r w:rsidRPr="004F4774">
          <w:rPr>
            <w:rFonts w:ascii="Arial" w:hAnsi="Arial" w:cs="Arial"/>
            <w:rPrChange w:id="495" w:author="Janine LaBletta" w:date="2019-08-23T18:25:00Z">
              <w:rPr>
                <w:rFonts w:cs="Times New Roman"/>
                <w:b/>
              </w:rPr>
            </w:rPrChange>
          </w:rPr>
          <w:t>3</w:t>
        </w:r>
      </w:ins>
      <w:ins w:id="496" w:author="Janine LaBletta" w:date="2019-11-18T18:16:00Z">
        <w:r w:rsidR="00D175E4">
          <w:rPr>
            <w:rFonts w:ascii="Arial" w:hAnsi="Arial" w:cs="Arial"/>
          </w:rPr>
          <w:t>4</w:t>
        </w:r>
      </w:ins>
      <w:ins w:id="497" w:author="Janine LaBletta" w:date="2019-08-23T18:23:00Z">
        <w:r w:rsidRPr="004F4774">
          <w:rPr>
            <w:rFonts w:ascii="Arial" w:hAnsi="Arial" w:cs="Arial"/>
            <w:rPrChange w:id="498" w:author="Janine LaBletta" w:date="2019-08-23T18:25:00Z">
              <w:rPr>
                <w:rFonts w:cs="Times New Roman"/>
                <w:b/>
              </w:rPr>
            </w:rPrChange>
          </w:rPr>
          <w:t>.06</w:t>
        </w:r>
      </w:ins>
      <w:ins w:id="499" w:author="Janine LaBletta" w:date="2019-08-23T18:25:00Z">
        <w:r w:rsidRPr="004F4774">
          <w:rPr>
            <w:rFonts w:ascii="Arial" w:hAnsi="Arial" w:cs="Arial"/>
            <w:rPrChange w:id="500" w:author="Janine LaBletta" w:date="2019-08-23T18:25:00Z">
              <w:rPr>
                <w:rFonts w:ascii="Arial" w:hAnsi="Arial" w:cs="Arial"/>
                <w:b/>
              </w:rPr>
            </w:rPrChange>
          </w:rPr>
          <w:t>-</w:t>
        </w:r>
      </w:ins>
      <w:ins w:id="501" w:author="Janine LaBletta" w:date="2019-08-23T18:23:00Z">
        <w:r w:rsidRPr="004F4774">
          <w:rPr>
            <w:rFonts w:ascii="Arial" w:hAnsi="Arial" w:cs="Arial"/>
            <w:rPrChange w:id="502" w:author="Janine LaBletta" w:date="2019-08-23T18:25:00Z">
              <w:rPr>
                <w:rFonts w:cs="Times New Roman"/>
                <w:b/>
              </w:rPr>
            </w:rPrChange>
          </w:rPr>
          <w:t xml:space="preserve">5 </w:t>
        </w:r>
        <w:r w:rsidRPr="004F4774">
          <w:rPr>
            <w:rFonts w:ascii="Arial" w:hAnsi="Arial" w:cs="Arial"/>
            <w:bCs/>
            <w:rPrChange w:id="503" w:author="Janine LaBletta" w:date="2019-08-23T18:25:00Z">
              <w:rPr>
                <w:rFonts w:cs="Times New Roman"/>
                <w:b/>
                <w:bCs/>
              </w:rPr>
            </w:rPrChange>
          </w:rPr>
          <w:t>-</w:t>
        </w:r>
        <w:r w:rsidRPr="004F4774">
          <w:rPr>
            <w:rFonts w:ascii="Arial" w:hAnsi="Arial" w:cs="Arial"/>
            <w:b/>
            <w:rPrChange w:id="504" w:author="Janine LaBletta" w:date="2019-08-23T18:23:00Z">
              <w:rPr>
                <w:rFonts w:cs="Times New Roman"/>
                <w:b/>
              </w:rPr>
            </w:rPrChange>
          </w:rPr>
          <w:t xml:space="preserve"> EFFECT OF REMOVAL FROM ACCOMMODATIONS LIST.  </w:t>
        </w:r>
        <w:r w:rsidRPr="004F4774">
          <w:rPr>
            <w:rFonts w:ascii="Arial" w:hAnsi="Arial" w:cs="Arial"/>
            <w:rPrChange w:id="505" w:author="Janine LaBletta" w:date="2019-08-23T18:23:00Z">
              <w:rPr>
                <w:rFonts w:cs="Times New Roman"/>
              </w:rPr>
            </w:rPrChange>
          </w:rPr>
          <w:t xml:space="preserve">An employee who is removed from the Accommodations List may exhaust all accrued leave consistent with regulations governing the use of such leave.  When that employee exhausts </w:t>
        </w:r>
      </w:ins>
      <w:ins w:id="506" w:author="Janine LaBletta" w:date="2019-12-11T17:16:00Z">
        <w:r w:rsidR="00195E99">
          <w:rPr>
            <w:rFonts w:ascii="Arial" w:hAnsi="Arial" w:cs="Arial"/>
          </w:rPr>
          <w:t>their</w:t>
        </w:r>
      </w:ins>
      <w:ins w:id="507" w:author="Janine LaBletta" w:date="2019-08-23T18:23:00Z">
        <w:r w:rsidRPr="004F4774">
          <w:rPr>
            <w:rFonts w:ascii="Arial" w:hAnsi="Arial" w:cs="Arial"/>
            <w:rPrChange w:id="508" w:author="Janine LaBletta" w:date="2019-08-23T18:23:00Z">
              <w:rPr>
                <w:rFonts w:cs="Times New Roman"/>
              </w:rPr>
            </w:rPrChange>
          </w:rPr>
          <w:t xml:space="preserve"> leave, or if an employee is removed from the Accommodations List and has already exhausted all leave, he or she shall be separated from employment.  If the employee i</w:t>
        </w:r>
      </w:ins>
      <w:ins w:id="509" w:author="Janine LaBletta" w:date="2019-11-19T14:11:00Z">
        <w:r w:rsidR="006B75E4">
          <w:rPr>
            <w:rFonts w:ascii="Arial" w:hAnsi="Arial" w:cs="Arial"/>
          </w:rPr>
          <w:t>s</w:t>
        </w:r>
      </w:ins>
      <w:ins w:id="510" w:author="Janine LaBletta" w:date="2019-08-23T18:23:00Z">
        <w:r w:rsidRPr="004F4774">
          <w:rPr>
            <w:rFonts w:ascii="Arial" w:hAnsi="Arial" w:cs="Arial"/>
            <w:rPrChange w:id="511" w:author="Janine LaBletta" w:date="2019-08-23T18:23:00Z">
              <w:rPr>
                <w:rFonts w:cs="Times New Roman"/>
              </w:rPr>
            </w:rPrChange>
          </w:rPr>
          <w:t xml:space="preserve"> on a leave of absence, that leave will terminate as of the date the employee is removed from the List.</w:t>
        </w:r>
      </w:ins>
    </w:p>
    <w:p w14:paraId="725CCCB7" w14:textId="0CBDBB3D" w:rsidR="004F4774" w:rsidRPr="004F4774" w:rsidRDefault="004F4774" w:rsidP="004F4774">
      <w:pPr>
        <w:pStyle w:val="00Normal"/>
        <w:jc w:val="both"/>
        <w:rPr>
          <w:ins w:id="512" w:author="Janine LaBletta" w:date="2019-08-23T18:23:00Z"/>
          <w:rFonts w:ascii="Arial" w:hAnsi="Arial" w:cs="Arial"/>
          <w:rPrChange w:id="513" w:author="Janine LaBletta" w:date="2019-08-23T18:23:00Z">
            <w:rPr>
              <w:ins w:id="514" w:author="Janine LaBletta" w:date="2019-08-23T18:23:00Z"/>
            </w:rPr>
          </w:rPrChange>
        </w:rPr>
      </w:pPr>
      <w:bookmarkStart w:id="515" w:name="32.062"/>
      <w:ins w:id="516" w:author="Janine LaBletta" w:date="2019-08-23T18:23:00Z">
        <w:r w:rsidRPr="004F4774">
          <w:rPr>
            <w:rFonts w:ascii="Arial" w:hAnsi="Arial" w:cs="Arial"/>
            <w:rPrChange w:id="517" w:author="Janine LaBletta" w:date="2019-08-23T18:25:00Z">
              <w:rPr>
                <w:rFonts w:cs="Times New Roman"/>
                <w:b/>
              </w:rPr>
            </w:rPrChange>
          </w:rPr>
          <w:t>34.07</w:t>
        </w:r>
        <w:r w:rsidRPr="004F4774">
          <w:rPr>
            <w:rFonts w:ascii="Arial" w:hAnsi="Arial" w:cs="Arial"/>
            <w:bCs/>
            <w:rPrChange w:id="518" w:author="Janine LaBletta" w:date="2019-08-23T18:25:00Z">
              <w:rPr>
                <w:rFonts w:cs="Times New Roman"/>
                <w:b/>
                <w:bCs/>
              </w:rPr>
            </w:rPrChange>
          </w:rPr>
          <w:t xml:space="preserve"> -</w:t>
        </w:r>
        <w:r w:rsidRPr="004F4774">
          <w:rPr>
            <w:rFonts w:ascii="Arial" w:hAnsi="Arial" w:cs="Arial"/>
            <w:b/>
            <w:bCs/>
            <w:rPrChange w:id="519" w:author="Janine LaBletta" w:date="2019-08-23T18:23:00Z">
              <w:rPr>
                <w:rFonts w:cs="Times New Roman"/>
                <w:b/>
                <w:bCs/>
              </w:rPr>
            </w:rPrChange>
          </w:rPr>
          <w:t xml:space="preserve"> </w:t>
        </w:r>
        <w:bookmarkEnd w:id="515"/>
        <w:r w:rsidRPr="004F4774">
          <w:rPr>
            <w:rFonts w:ascii="Arial" w:hAnsi="Arial" w:cs="Arial"/>
            <w:b/>
            <w:rPrChange w:id="520" w:author="Janine LaBletta" w:date="2019-08-23T18:23:00Z">
              <w:rPr>
                <w:rFonts w:cs="Times New Roman"/>
                <w:b/>
              </w:rPr>
            </w:rPrChange>
          </w:rPr>
          <w:t xml:space="preserve">STATUS AWAITING REASSIGNMENT FROM AN ACCOMMODATION LIST.  </w:t>
        </w:r>
        <w:r w:rsidRPr="004F4774">
          <w:rPr>
            <w:rFonts w:ascii="Arial" w:hAnsi="Arial" w:cs="Arial"/>
            <w:rPrChange w:id="521" w:author="Janine LaBletta" w:date="2019-08-23T18:23:00Z">
              <w:rPr/>
            </w:rPrChange>
          </w:rPr>
          <w:t xml:space="preserve">So long as the Office of Human Resources is unable to reassign a qualified individual with a disability to a position because of lack of vacancies for which the employee is eligible based on </w:t>
        </w:r>
      </w:ins>
      <w:ins w:id="522" w:author="Janine LaBletta" w:date="2019-12-11T17:16:00Z">
        <w:r w:rsidR="00195E99">
          <w:rPr>
            <w:rFonts w:ascii="Arial" w:hAnsi="Arial" w:cs="Arial"/>
          </w:rPr>
          <w:t>their</w:t>
        </w:r>
      </w:ins>
      <w:ins w:id="523" w:author="Janine LaBletta" w:date="2019-08-23T18:23:00Z">
        <w:r w:rsidRPr="004F4774">
          <w:rPr>
            <w:rFonts w:ascii="Arial" w:hAnsi="Arial" w:cs="Arial"/>
            <w:rPrChange w:id="524" w:author="Janine LaBletta" w:date="2019-08-23T18:23:00Z">
              <w:rPr/>
            </w:rPrChange>
          </w:rPr>
          <w:t xml:space="preserve"> qualifications and medical restrictions, the employee shall remain under </w:t>
        </w:r>
      </w:ins>
      <w:ins w:id="525" w:author="Janine LaBletta" w:date="2019-12-11T17:16:00Z">
        <w:r w:rsidR="00195E99">
          <w:rPr>
            <w:rFonts w:ascii="Arial" w:hAnsi="Arial" w:cs="Arial"/>
          </w:rPr>
          <w:t>their</w:t>
        </w:r>
      </w:ins>
      <w:ins w:id="526" w:author="Janine LaBletta" w:date="2019-08-23T18:23:00Z">
        <w:r w:rsidRPr="004F4774">
          <w:rPr>
            <w:rFonts w:ascii="Arial" w:hAnsi="Arial" w:cs="Arial"/>
            <w:rPrChange w:id="527" w:author="Janine LaBletta" w:date="2019-08-23T18:23:00Z">
              <w:rPr/>
            </w:rPrChange>
          </w:rPr>
          <w:t xml:space="preserve"> appointing authority for administrative purposes, including the use of any accrued leave per this section, and administrative requirements related to any leaves of absence.</w:t>
        </w:r>
      </w:ins>
    </w:p>
    <w:p w14:paraId="6D267400" w14:textId="21CF1B77" w:rsidR="004F4774" w:rsidRPr="004F4774" w:rsidRDefault="004F4774" w:rsidP="004F4774">
      <w:pPr>
        <w:pStyle w:val="00Normal"/>
        <w:ind w:left="720"/>
        <w:jc w:val="both"/>
        <w:rPr>
          <w:ins w:id="528" w:author="Janine LaBletta" w:date="2019-08-23T18:23:00Z"/>
          <w:rFonts w:ascii="Arial" w:hAnsi="Arial" w:cs="Arial"/>
          <w:rPrChange w:id="529" w:author="Janine LaBletta" w:date="2019-08-23T18:23:00Z">
            <w:rPr>
              <w:ins w:id="530" w:author="Janine LaBletta" w:date="2019-08-23T18:23:00Z"/>
            </w:rPr>
          </w:rPrChange>
        </w:rPr>
      </w:pPr>
      <w:ins w:id="531" w:author="Janine LaBletta" w:date="2019-08-23T18:23:00Z">
        <w:r w:rsidRPr="004F4774">
          <w:rPr>
            <w:rFonts w:ascii="Arial" w:hAnsi="Arial" w:cs="Arial"/>
            <w:rPrChange w:id="532" w:author="Janine LaBletta" w:date="2019-08-23T18:26:00Z">
              <w:rPr>
                <w:b/>
              </w:rPr>
            </w:rPrChange>
          </w:rPr>
          <w:t>34.07</w:t>
        </w:r>
      </w:ins>
      <w:ins w:id="533" w:author="Janine LaBletta" w:date="2019-08-23T18:26:00Z">
        <w:r w:rsidRPr="004F4774">
          <w:rPr>
            <w:rFonts w:ascii="Arial" w:hAnsi="Arial" w:cs="Arial"/>
            <w:rPrChange w:id="534" w:author="Janine LaBletta" w:date="2019-08-23T18:26:00Z">
              <w:rPr>
                <w:rFonts w:ascii="Arial" w:hAnsi="Arial" w:cs="Arial"/>
                <w:b/>
              </w:rPr>
            </w:rPrChange>
          </w:rPr>
          <w:t>-</w:t>
        </w:r>
      </w:ins>
      <w:ins w:id="535" w:author="Janine LaBletta" w:date="2019-08-23T18:23:00Z">
        <w:r w:rsidRPr="004F4774">
          <w:rPr>
            <w:rFonts w:ascii="Arial" w:hAnsi="Arial" w:cs="Arial"/>
            <w:rPrChange w:id="536" w:author="Janine LaBletta" w:date="2019-08-23T18:26:00Z">
              <w:rPr>
                <w:b/>
              </w:rPr>
            </w:rPrChange>
          </w:rPr>
          <w:t>1</w:t>
        </w:r>
        <w:r w:rsidRPr="004F4774">
          <w:rPr>
            <w:rFonts w:ascii="Arial" w:hAnsi="Arial" w:cs="Arial"/>
            <w:b/>
            <w:rPrChange w:id="537" w:author="Janine LaBletta" w:date="2019-08-23T18:23:00Z">
              <w:rPr>
                <w:b/>
              </w:rPr>
            </w:rPrChange>
          </w:rPr>
          <w:t xml:space="preserve"> </w:t>
        </w:r>
        <w:r w:rsidRPr="004F4774">
          <w:rPr>
            <w:rFonts w:ascii="Arial" w:hAnsi="Arial" w:cs="Arial"/>
            <w:b/>
            <w:bCs/>
            <w:rPrChange w:id="538" w:author="Janine LaBletta" w:date="2019-08-23T18:23:00Z">
              <w:rPr>
                <w:rFonts w:cs="Times New Roman"/>
                <w:b/>
                <w:bCs/>
              </w:rPr>
            </w:rPrChange>
          </w:rPr>
          <w:t>-</w:t>
        </w:r>
        <w:r w:rsidRPr="004F4774">
          <w:rPr>
            <w:rFonts w:ascii="Arial" w:hAnsi="Arial" w:cs="Arial"/>
            <w:b/>
            <w:rPrChange w:id="539" w:author="Janine LaBletta" w:date="2019-08-23T18:23:00Z">
              <w:rPr>
                <w:b/>
              </w:rPr>
            </w:rPrChange>
          </w:rPr>
          <w:t xml:space="preserve"> USE OF ACCRUED LEAVE.  </w:t>
        </w:r>
        <w:r w:rsidRPr="004F4774">
          <w:rPr>
            <w:rFonts w:ascii="Arial" w:hAnsi="Arial" w:cs="Arial"/>
            <w:rPrChange w:id="540" w:author="Janine LaBletta" w:date="2019-08-23T18:23:00Z">
              <w:rPr/>
            </w:rPrChange>
          </w:rPr>
          <w:t xml:space="preserve">So long as the employee remains on the Accommodations List and the employee is unable to perform the essential functions of </w:t>
        </w:r>
      </w:ins>
      <w:ins w:id="541" w:author="Janine LaBletta" w:date="2019-12-11T17:16:00Z">
        <w:r w:rsidR="00195E99">
          <w:rPr>
            <w:rFonts w:ascii="Arial" w:hAnsi="Arial" w:cs="Arial"/>
          </w:rPr>
          <w:t>their</w:t>
        </w:r>
      </w:ins>
      <w:ins w:id="542" w:author="Janine LaBletta" w:date="2019-08-23T18:23:00Z">
        <w:r w:rsidRPr="004F4774">
          <w:rPr>
            <w:rFonts w:ascii="Arial" w:hAnsi="Arial" w:cs="Arial"/>
            <w:rPrChange w:id="543" w:author="Janine LaBletta" w:date="2019-08-23T18:23:00Z">
              <w:rPr/>
            </w:rPrChange>
          </w:rPr>
          <w:t xml:space="preserve"> permanent position, the employee shall be permitted to use </w:t>
        </w:r>
      </w:ins>
      <w:ins w:id="544" w:author="Janine LaBletta" w:date="2019-12-11T17:17:00Z">
        <w:r w:rsidR="00195E99">
          <w:rPr>
            <w:rFonts w:ascii="Arial" w:hAnsi="Arial" w:cs="Arial"/>
          </w:rPr>
          <w:t>their</w:t>
        </w:r>
      </w:ins>
      <w:ins w:id="545" w:author="Janine LaBletta" w:date="2019-08-23T18:23:00Z">
        <w:r w:rsidRPr="004F4774">
          <w:rPr>
            <w:rFonts w:ascii="Arial" w:hAnsi="Arial" w:cs="Arial"/>
            <w:rPrChange w:id="546" w:author="Janine LaBletta" w:date="2019-08-23T18:23:00Z">
              <w:rPr/>
            </w:rPrChange>
          </w:rPr>
          <w:t xml:space="preserve"> accrued paid sick, vacation, </w:t>
        </w:r>
      </w:ins>
      <w:ins w:id="547" w:author="Janine LaBletta" w:date="2019-12-11T16:46:00Z">
        <w:r w:rsidR="00221462" w:rsidRPr="00306B71">
          <w:rPr>
            <w:rFonts w:ascii="Arial" w:hAnsi="Arial" w:cs="Arial"/>
          </w:rPr>
          <w:t>compensato</w:t>
        </w:r>
      </w:ins>
      <w:ins w:id="548" w:author="Janine LaBletta" w:date="2019-12-11T16:47:00Z">
        <w:r w:rsidR="00221462" w:rsidRPr="00306B71">
          <w:rPr>
            <w:rFonts w:ascii="Arial" w:hAnsi="Arial" w:cs="Arial"/>
          </w:rPr>
          <w:t>ry time</w:t>
        </w:r>
      </w:ins>
      <w:ins w:id="549" w:author="Janine LaBletta" w:date="2019-12-11T16:46:00Z">
        <w:r w:rsidR="00221462" w:rsidRPr="00306B71">
          <w:rPr>
            <w:rFonts w:ascii="Arial" w:hAnsi="Arial" w:cs="Arial"/>
          </w:rPr>
          <w:t xml:space="preserve"> </w:t>
        </w:r>
      </w:ins>
      <w:ins w:id="550" w:author="Janine LaBletta" w:date="2019-08-23T18:23:00Z">
        <w:r w:rsidRPr="00306B71">
          <w:rPr>
            <w:rFonts w:ascii="Arial" w:hAnsi="Arial" w:cs="Arial"/>
            <w:rPrChange w:id="551" w:author="Janine LaBletta" w:date="2020-01-15T10:31:00Z">
              <w:rPr/>
            </w:rPrChange>
          </w:rPr>
          <w:t>and administrative leave.</w:t>
        </w:r>
        <w:r w:rsidRPr="004F4774">
          <w:rPr>
            <w:rFonts w:ascii="Arial" w:hAnsi="Arial" w:cs="Arial"/>
            <w:rPrChange w:id="552" w:author="Janine LaBletta" w:date="2019-08-23T18:23:00Z">
              <w:rPr/>
            </w:rPrChange>
          </w:rPr>
          <w:t xml:space="preserve">  </w:t>
        </w:r>
      </w:ins>
    </w:p>
    <w:p w14:paraId="773D1703" w14:textId="77865588" w:rsidR="004F4774" w:rsidRPr="004F4774" w:rsidRDefault="004F4774" w:rsidP="004F4774">
      <w:pPr>
        <w:pStyle w:val="00LeftIndent5"/>
        <w:jc w:val="both"/>
        <w:rPr>
          <w:ins w:id="553" w:author="Janine LaBletta" w:date="2019-08-23T18:23:00Z"/>
          <w:rFonts w:ascii="Arial" w:hAnsi="Arial" w:cs="Arial"/>
          <w:rPrChange w:id="554" w:author="Janine LaBletta" w:date="2019-08-23T18:23:00Z">
            <w:rPr>
              <w:ins w:id="555" w:author="Janine LaBletta" w:date="2019-08-23T18:23:00Z"/>
              <w:rFonts w:cs="Times New Roman"/>
            </w:rPr>
          </w:rPrChange>
        </w:rPr>
      </w:pPr>
      <w:ins w:id="556" w:author="Janine LaBletta" w:date="2019-08-23T18:23:00Z">
        <w:r w:rsidRPr="004F4774">
          <w:rPr>
            <w:rFonts w:ascii="Arial" w:hAnsi="Arial" w:cs="Arial"/>
            <w:rPrChange w:id="557" w:author="Janine LaBletta" w:date="2019-08-23T18:27:00Z">
              <w:rPr>
                <w:rFonts w:cs="Times New Roman"/>
                <w:b/>
              </w:rPr>
            </w:rPrChange>
          </w:rPr>
          <w:t>34.07</w:t>
        </w:r>
      </w:ins>
      <w:ins w:id="558" w:author="Janine LaBletta" w:date="2019-08-23T18:27:00Z">
        <w:r w:rsidRPr="004F4774">
          <w:rPr>
            <w:rFonts w:ascii="Arial" w:hAnsi="Arial" w:cs="Arial"/>
            <w:rPrChange w:id="559" w:author="Janine LaBletta" w:date="2019-08-23T18:27:00Z">
              <w:rPr>
                <w:rFonts w:ascii="Arial" w:hAnsi="Arial" w:cs="Arial"/>
                <w:b/>
              </w:rPr>
            </w:rPrChange>
          </w:rPr>
          <w:t>-2</w:t>
        </w:r>
      </w:ins>
      <w:ins w:id="560" w:author="Janine LaBletta" w:date="2019-08-23T18:23:00Z">
        <w:r w:rsidRPr="004F4774">
          <w:rPr>
            <w:rFonts w:ascii="Arial" w:hAnsi="Arial" w:cs="Arial"/>
            <w:b/>
            <w:bCs/>
            <w:rPrChange w:id="561" w:author="Janine LaBletta" w:date="2019-08-23T18:23:00Z">
              <w:rPr>
                <w:rFonts w:cs="Times New Roman"/>
                <w:b/>
                <w:bCs/>
              </w:rPr>
            </w:rPrChange>
          </w:rPr>
          <w:t xml:space="preserve"> - LEAVES OF ABSENCE</w:t>
        </w:r>
        <w:r w:rsidRPr="004F4774">
          <w:rPr>
            <w:rFonts w:ascii="Arial" w:hAnsi="Arial" w:cs="Arial"/>
            <w:b/>
            <w:caps/>
            <w:rPrChange w:id="562" w:author="Janine LaBletta" w:date="2019-08-23T18:23:00Z">
              <w:rPr>
                <w:rFonts w:cs="Times New Roman"/>
                <w:b/>
                <w:caps/>
              </w:rPr>
            </w:rPrChange>
          </w:rPr>
          <w:t>.</w:t>
        </w:r>
        <w:r w:rsidRPr="004F4774">
          <w:rPr>
            <w:rFonts w:ascii="Arial" w:hAnsi="Arial" w:cs="Arial"/>
            <w:b/>
            <w:rPrChange w:id="563" w:author="Janine LaBletta" w:date="2019-08-23T18:23:00Z">
              <w:rPr>
                <w:rFonts w:cs="Times New Roman"/>
                <w:b/>
              </w:rPr>
            </w:rPrChange>
          </w:rPr>
          <w:t xml:space="preserve">  </w:t>
        </w:r>
        <w:r w:rsidRPr="004F4774">
          <w:rPr>
            <w:rFonts w:ascii="Arial" w:hAnsi="Arial" w:cs="Arial"/>
            <w:rPrChange w:id="564" w:author="Janine LaBletta" w:date="2019-08-23T18:23:00Z">
              <w:rPr>
                <w:rFonts w:cs="Times New Roman"/>
              </w:rPr>
            </w:rPrChange>
          </w:rPr>
          <w:t xml:space="preserve">An employee unable to perform the essential functions of </w:t>
        </w:r>
      </w:ins>
      <w:ins w:id="565" w:author="Janine LaBletta" w:date="2019-12-11T17:17:00Z">
        <w:r w:rsidR="00195E99">
          <w:rPr>
            <w:rFonts w:ascii="Arial" w:hAnsi="Arial" w:cs="Arial"/>
          </w:rPr>
          <w:t>their</w:t>
        </w:r>
      </w:ins>
      <w:ins w:id="566" w:author="Janine LaBletta" w:date="2019-08-23T18:23:00Z">
        <w:r w:rsidRPr="004F4774">
          <w:rPr>
            <w:rFonts w:ascii="Arial" w:hAnsi="Arial" w:cs="Arial"/>
            <w:rPrChange w:id="567" w:author="Janine LaBletta" w:date="2019-08-23T18:23:00Z">
              <w:rPr>
                <w:rFonts w:cs="Times New Roman"/>
              </w:rPr>
            </w:rPrChange>
          </w:rPr>
          <w:t xml:space="preserve"> permanent position, who has exhausted all accrued leave, may request an unpaid leave of absence from </w:t>
        </w:r>
      </w:ins>
      <w:ins w:id="568" w:author="Janine LaBletta" w:date="2019-12-11T17:17:00Z">
        <w:r w:rsidR="00195E99">
          <w:rPr>
            <w:rFonts w:ascii="Arial" w:hAnsi="Arial" w:cs="Arial"/>
          </w:rPr>
          <w:t>their</w:t>
        </w:r>
      </w:ins>
      <w:ins w:id="569" w:author="Janine LaBletta" w:date="2019-08-23T18:23:00Z">
        <w:r w:rsidRPr="004F4774">
          <w:rPr>
            <w:rFonts w:ascii="Arial" w:hAnsi="Arial" w:cs="Arial"/>
            <w:rPrChange w:id="570" w:author="Janine LaBletta" w:date="2019-08-23T18:23:00Z">
              <w:rPr>
                <w:rFonts w:cs="Times New Roman"/>
              </w:rPr>
            </w:rPrChange>
          </w:rPr>
          <w:t xml:space="preserve"> appointing authority, pursuant to Civil Service Regulation 22.02.  The appointing authority, subject to the approval of the Director, may grant a leave of absence without pay to an employee upon the employee's written request.</w:t>
        </w:r>
      </w:ins>
    </w:p>
    <w:p w14:paraId="7DA8C765" w14:textId="1A473BB2" w:rsidR="004F4774" w:rsidRPr="004F4774" w:rsidRDefault="004F4774" w:rsidP="004F4774">
      <w:pPr>
        <w:pStyle w:val="00LeftIndent5"/>
        <w:ind w:left="1440"/>
        <w:jc w:val="both"/>
        <w:rPr>
          <w:ins w:id="571" w:author="Janine LaBletta" w:date="2019-08-23T18:23:00Z"/>
          <w:rFonts w:ascii="Arial" w:hAnsi="Arial" w:cs="Arial"/>
          <w:rPrChange w:id="572" w:author="Janine LaBletta" w:date="2019-08-23T18:23:00Z">
            <w:rPr>
              <w:ins w:id="573" w:author="Janine LaBletta" w:date="2019-08-23T18:23:00Z"/>
              <w:rFonts w:cs="Times New Roman"/>
            </w:rPr>
          </w:rPrChange>
        </w:rPr>
      </w:pPr>
      <w:ins w:id="574" w:author="Janine LaBletta" w:date="2019-08-23T18:23:00Z">
        <w:r w:rsidRPr="004F4774">
          <w:rPr>
            <w:rFonts w:ascii="Arial" w:hAnsi="Arial" w:cs="Arial"/>
            <w:caps/>
            <w:rPrChange w:id="575" w:author="Janine LaBletta" w:date="2019-08-23T18:27:00Z">
              <w:rPr>
                <w:rFonts w:cs="Times New Roman"/>
                <w:b/>
                <w:caps/>
              </w:rPr>
            </w:rPrChange>
          </w:rPr>
          <w:lastRenderedPageBreak/>
          <w:t>34.07</w:t>
        </w:r>
      </w:ins>
      <w:ins w:id="576" w:author="Janine LaBletta" w:date="2019-08-23T18:27:00Z">
        <w:r w:rsidRPr="004F4774">
          <w:rPr>
            <w:rFonts w:ascii="Arial" w:hAnsi="Arial" w:cs="Arial"/>
            <w:caps/>
            <w:rPrChange w:id="577" w:author="Janine LaBletta" w:date="2019-08-23T18:27:00Z">
              <w:rPr>
                <w:rFonts w:ascii="Arial" w:hAnsi="Arial" w:cs="Arial"/>
                <w:b/>
                <w:caps/>
              </w:rPr>
            </w:rPrChange>
          </w:rPr>
          <w:t>-2</w:t>
        </w:r>
        <w:r>
          <w:rPr>
            <w:rFonts w:ascii="Arial" w:hAnsi="Arial" w:cs="Arial"/>
            <w:caps/>
          </w:rPr>
          <w:t>-</w:t>
        </w:r>
        <w:r w:rsidRPr="004F4774">
          <w:rPr>
            <w:rFonts w:ascii="Arial" w:hAnsi="Arial" w:cs="Arial"/>
            <w:caps/>
            <w:rPrChange w:id="578" w:author="Janine LaBletta" w:date="2019-08-23T18:27:00Z">
              <w:rPr>
                <w:rFonts w:ascii="Arial" w:hAnsi="Arial" w:cs="Arial"/>
                <w:b/>
                <w:caps/>
              </w:rPr>
            </w:rPrChange>
          </w:rPr>
          <w:t>1</w:t>
        </w:r>
      </w:ins>
      <w:ins w:id="579" w:author="Janine LaBletta" w:date="2019-08-23T18:23:00Z">
        <w:r w:rsidRPr="004F4774">
          <w:rPr>
            <w:rFonts w:ascii="Arial" w:hAnsi="Arial" w:cs="Arial"/>
            <w:b/>
            <w:caps/>
            <w:rPrChange w:id="580" w:author="Janine LaBletta" w:date="2019-08-23T18:23:00Z">
              <w:rPr>
                <w:rFonts w:cs="Times New Roman"/>
                <w:b/>
                <w:caps/>
              </w:rPr>
            </w:rPrChange>
          </w:rPr>
          <w:t xml:space="preserve"> </w:t>
        </w:r>
        <w:r w:rsidRPr="004F4774">
          <w:rPr>
            <w:rFonts w:ascii="Arial" w:hAnsi="Arial" w:cs="Arial"/>
            <w:b/>
            <w:bCs/>
            <w:rPrChange w:id="581" w:author="Janine LaBletta" w:date="2019-08-23T18:23:00Z">
              <w:rPr>
                <w:rFonts w:cs="Times New Roman"/>
                <w:b/>
                <w:bCs/>
              </w:rPr>
            </w:rPrChange>
          </w:rPr>
          <w:t>-</w:t>
        </w:r>
        <w:r w:rsidRPr="004F4774">
          <w:rPr>
            <w:rFonts w:ascii="Arial" w:hAnsi="Arial" w:cs="Arial"/>
            <w:b/>
            <w:caps/>
            <w:rPrChange w:id="582" w:author="Janine LaBletta" w:date="2019-08-23T18:23:00Z">
              <w:rPr>
                <w:rFonts w:cs="Times New Roman"/>
                <w:b/>
                <w:caps/>
              </w:rPr>
            </w:rPrChange>
          </w:rPr>
          <w:t xml:space="preserve"> Period of Leaves of Absence While On the Accommodations List.</w:t>
        </w:r>
        <w:r w:rsidRPr="004F4774">
          <w:rPr>
            <w:rFonts w:ascii="Arial" w:hAnsi="Arial" w:cs="Arial"/>
            <w:rPrChange w:id="583" w:author="Janine LaBletta" w:date="2019-08-23T18:23:00Z">
              <w:rPr>
                <w:rFonts w:cs="Times New Roman"/>
              </w:rPr>
            </w:rPrChange>
          </w:rPr>
          <w:t xml:space="preserve">  Appointing </w:t>
        </w:r>
        <w:r w:rsidRPr="00BB2456">
          <w:rPr>
            <w:rFonts w:ascii="Arial" w:hAnsi="Arial" w:cs="Arial"/>
            <w:rPrChange w:id="584" w:author="Janine LaBletta" w:date="2020-10-07T13:24:00Z">
              <w:rPr>
                <w:rFonts w:cs="Times New Roman"/>
              </w:rPr>
            </w:rPrChange>
          </w:rPr>
          <w:t>authorities</w:t>
        </w:r>
      </w:ins>
      <w:ins w:id="585" w:author="Janine LaBletta" w:date="2020-07-10T15:15:00Z">
        <w:r w:rsidR="001A454E" w:rsidRPr="00BB2456">
          <w:rPr>
            <w:rFonts w:ascii="Arial" w:hAnsi="Arial" w:cs="Arial"/>
            <w:rPrChange w:id="586" w:author="Janine LaBletta" w:date="2020-10-07T13:24:00Z">
              <w:rPr>
                <w:rFonts w:ascii="Arial" w:hAnsi="Arial" w:cs="Arial"/>
              </w:rPr>
            </w:rPrChange>
          </w:rPr>
          <w:t xml:space="preserve"> shall</w:t>
        </w:r>
      </w:ins>
      <w:ins w:id="587" w:author="Janine LaBletta" w:date="2019-08-23T18:23:00Z">
        <w:r w:rsidRPr="004F4774">
          <w:rPr>
            <w:rFonts w:ascii="Arial" w:hAnsi="Arial" w:cs="Arial"/>
            <w:rPrChange w:id="588" w:author="Janine LaBletta" w:date="2019-08-23T18:23:00Z">
              <w:rPr>
                <w:rFonts w:cs="Times New Roman"/>
              </w:rPr>
            </w:rPrChange>
          </w:rPr>
          <w:t>, with approval of the Director, grant leaves of absence for the duration of the one-year period an employee may remain on the Accommodations list.</w:t>
        </w:r>
      </w:ins>
      <w:ins w:id="589" w:author="Christopher Rider" w:date="2020-08-25T13:16:00Z">
        <w:r w:rsidR="00CA6CE0">
          <w:rPr>
            <w:rFonts w:ascii="Arial" w:hAnsi="Arial" w:cs="Arial"/>
          </w:rPr>
          <w:t xml:space="preserve">  </w:t>
        </w:r>
        <w:r w:rsidR="00CA6CE0" w:rsidRPr="00BB2456">
          <w:rPr>
            <w:rFonts w:ascii="Arial" w:hAnsi="Arial" w:cs="Arial"/>
            <w:rPrChange w:id="590" w:author="Janine LaBletta" w:date="2020-10-07T13:24:00Z">
              <w:rPr>
                <w:rFonts w:ascii="Arial" w:hAnsi="Arial" w:cs="Arial"/>
              </w:rPr>
            </w:rPrChange>
          </w:rPr>
          <w:t>This leave of absence shall be in addition to any leaves of absence previously granted to an employee.</w:t>
        </w:r>
      </w:ins>
      <w:ins w:id="591" w:author="Janine LaBletta" w:date="2019-08-23T18:23:00Z">
        <w:r w:rsidRPr="004F4774">
          <w:rPr>
            <w:rFonts w:ascii="Arial" w:hAnsi="Arial" w:cs="Arial"/>
            <w:rPrChange w:id="592" w:author="Janine LaBletta" w:date="2019-08-23T18:23:00Z">
              <w:rPr>
                <w:rFonts w:cs="Times New Roman"/>
              </w:rPr>
            </w:rPrChange>
          </w:rPr>
          <w:t xml:space="preserve">  The Director shall not approve leaves of absence which exceed the amount of time the employee may remain on the list. </w:t>
        </w:r>
      </w:ins>
    </w:p>
    <w:p w14:paraId="4EF670E4" w14:textId="6186136F" w:rsidR="004F4774" w:rsidRPr="004F4774" w:rsidRDefault="004F4774" w:rsidP="004F4774">
      <w:pPr>
        <w:pStyle w:val="00LeftIndent5"/>
        <w:ind w:left="0"/>
        <w:jc w:val="both"/>
        <w:rPr>
          <w:ins w:id="593" w:author="Janine LaBletta" w:date="2019-08-23T18:23:00Z"/>
          <w:rFonts w:ascii="Arial" w:hAnsi="Arial" w:cs="Arial"/>
          <w:b/>
          <w:rPrChange w:id="594" w:author="Janine LaBletta" w:date="2019-08-23T18:23:00Z">
            <w:rPr>
              <w:ins w:id="595" w:author="Janine LaBletta" w:date="2019-08-23T18:23:00Z"/>
              <w:rFonts w:cs="Times New Roman"/>
              <w:b/>
            </w:rPr>
          </w:rPrChange>
        </w:rPr>
      </w:pPr>
      <w:ins w:id="596" w:author="Janine LaBletta" w:date="2019-08-23T18:23:00Z">
        <w:r w:rsidRPr="00395396">
          <w:rPr>
            <w:rFonts w:ascii="Arial" w:hAnsi="Arial" w:cs="Arial"/>
            <w:rPrChange w:id="597" w:author="Janine LaBletta" w:date="2019-08-23T18:29:00Z">
              <w:rPr>
                <w:rFonts w:cs="Times New Roman"/>
                <w:b/>
              </w:rPr>
            </w:rPrChange>
          </w:rPr>
          <w:t>34.08</w:t>
        </w:r>
        <w:r w:rsidRPr="00395396">
          <w:rPr>
            <w:rFonts w:ascii="Arial" w:hAnsi="Arial" w:cs="Arial"/>
            <w:bCs/>
            <w:rPrChange w:id="598" w:author="Janine LaBletta" w:date="2019-08-23T18:29:00Z">
              <w:rPr>
                <w:rFonts w:cs="Times New Roman"/>
                <w:b/>
                <w:bCs/>
              </w:rPr>
            </w:rPrChange>
          </w:rPr>
          <w:t xml:space="preserve"> -</w:t>
        </w:r>
        <w:r w:rsidRPr="004F4774">
          <w:rPr>
            <w:rFonts w:ascii="Arial" w:hAnsi="Arial" w:cs="Arial"/>
            <w:b/>
            <w:bCs/>
            <w:rPrChange w:id="599" w:author="Janine LaBletta" w:date="2019-08-23T18:23:00Z">
              <w:rPr>
                <w:rFonts w:cs="Times New Roman"/>
                <w:b/>
                <w:bCs/>
              </w:rPr>
            </w:rPrChange>
          </w:rPr>
          <w:t xml:space="preserve"> </w:t>
        </w:r>
        <w:r w:rsidRPr="004F4774">
          <w:rPr>
            <w:rFonts w:ascii="Arial" w:hAnsi="Arial" w:cs="Arial"/>
            <w:b/>
            <w:rPrChange w:id="600" w:author="Janine LaBletta" w:date="2019-08-23T18:23:00Z">
              <w:rPr>
                <w:rFonts w:cs="Times New Roman"/>
                <w:b/>
              </w:rPr>
            </w:rPrChange>
          </w:rPr>
          <w:t xml:space="preserve">APPOINTMENT FROM THE </w:t>
        </w:r>
      </w:ins>
      <w:ins w:id="601" w:author="Janine LaBletta" w:date="2020-01-15T10:29:00Z">
        <w:r w:rsidR="00DC1D7C">
          <w:rPr>
            <w:rFonts w:ascii="Arial" w:hAnsi="Arial" w:cs="Arial"/>
            <w:b/>
          </w:rPr>
          <w:t>ACCOMMODATIONS</w:t>
        </w:r>
      </w:ins>
      <w:ins w:id="602" w:author="Janine LaBletta" w:date="2019-08-23T18:23:00Z">
        <w:r w:rsidRPr="004F4774">
          <w:rPr>
            <w:rFonts w:ascii="Arial" w:hAnsi="Arial" w:cs="Arial"/>
            <w:b/>
            <w:rPrChange w:id="603" w:author="Janine LaBletta" w:date="2019-08-23T18:23:00Z">
              <w:rPr>
                <w:rFonts w:cs="Times New Roman"/>
                <w:b/>
              </w:rPr>
            </w:rPrChange>
          </w:rPr>
          <w:t xml:space="preserve"> LIST.</w:t>
        </w:r>
      </w:ins>
    </w:p>
    <w:p w14:paraId="5F55B6C3" w14:textId="77777777" w:rsidR="004F4774" w:rsidRPr="004F4774" w:rsidRDefault="004F4774" w:rsidP="004F4774">
      <w:pPr>
        <w:pStyle w:val="00LeftIndent5"/>
        <w:jc w:val="both"/>
        <w:rPr>
          <w:ins w:id="604" w:author="Janine LaBletta" w:date="2019-08-23T18:23:00Z"/>
          <w:rFonts w:ascii="Arial" w:hAnsi="Arial" w:cs="Arial"/>
          <w:rPrChange w:id="605" w:author="Janine LaBletta" w:date="2019-08-23T18:23:00Z">
            <w:rPr>
              <w:ins w:id="606" w:author="Janine LaBletta" w:date="2019-08-23T18:23:00Z"/>
              <w:rFonts w:cs="Times New Roman"/>
            </w:rPr>
          </w:rPrChange>
        </w:rPr>
      </w:pPr>
      <w:ins w:id="607" w:author="Janine LaBletta" w:date="2019-08-23T18:23:00Z">
        <w:r w:rsidRPr="00395396">
          <w:rPr>
            <w:rFonts w:ascii="Arial" w:hAnsi="Arial" w:cs="Arial"/>
            <w:rPrChange w:id="608" w:author="Janine LaBletta" w:date="2019-08-23T18:29:00Z">
              <w:rPr>
                <w:rFonts w:cs="Times New Roman"/>
                <w:b/>
              </w:rPr>
            </w:rPrChange>
          </w:rPr>
          <w:t>34.08</w:t>
        </w:r>
      </w:ins>
      <w:ins w:id="609" w:author="Janine LaBletta" w:date="2019-08-23T18:29:00Z">
        <w:r w:rsidR="00395396" w:rsidRPr="00395396">
          <w:rPr>
            <w:rFonts w:ascii="Arial" w:hAnsi="Arial" w:cs="Arial"/>
            <w:rPrChange w:id="610" w:author="Janine LaBletta" w:date="2019-08-23T18:29:00Z">
              <w:rPr>
                <w:rFonts w:ascii="Arial" w:hAnsi="Arial" w:cs="Arial"/>
                <w:b/>
              </w:rPr>
            </w:rPrChange>
          </w:rPr>
          <w:t>-</w:t>
        </w:r>
      </w:ins>
      <w:ins w:id="611" w:author="Janine LaBletta" w:date="2019-08-23T18:23:00Z">
        <w:r w:rsidRPr="00395396">
          <w:rPr>
            <w:rFonts w:ascii="Arial" w:hAnsi="Arial" w:cs="Arial"/>
            <w:rPrChange w:id="612" w:author="Janine LaBletta" w:date="2019-08-23T18:29:00Z">
              <w:rPr>
                <w:rFonts w:cs="Times New Roman"/>
                <w:b/>
              </w:rPr>
            </w:rPrChange>
          </w:rPr>
          <w:t>1</w:t>
        </w:r>
        <w:r w:rsidRPr="004F4774">
          <w:rPr>
            <w:rFonts w:ascii="Arial" w:hAnsi="Arial" w:cs="Arial"/>
            <w:b/>
            <w:bCs/>
            <w:rPrChange w:id="613" w:author="Janine LaBletta" w:date="2019-08-23T18:23:00Z">
              <w:rPr>
                <w:rFonts w:cs="Times New Roman"/>
                <w:b/>
                <w:bCs/>
              </w:rPr>
            </w:rPrChange>
          </w:rPr>
          <w:t xml:space="preserve"> - </w:t>
        </w:r>
        <w:r w:rsidRPr="004F4774">
          <w:rPr>
            <w:rFonts w:ascii="Arial" w:hAnsi="Arial" w:cs="Arial"/>
            <w:b/>
            <w:caps/>
            <w:rPrChange w:id="614" w:author="Janine LaBletta" w:date="2019-08-23T18:23:00Z">
              <w:rPr>
                <w:rFonts w:cs="Times New Roman"/>
                <w:b/>
                <w:caps/>
              </w:rPr>
            </w:rPrChange>
          </w:rPr>
          <w:t xml:space="preserve">Effect on the Accommodations List.  </w:t>
        </w:r>
        <w:r w:rsidRPr="004F4774">
          <w:rPr>
            <w:rFonts w:ascii="Arial" w:hAnsi="Arial" w:cs="Arial"/>
            <w:rPrChange w:id="615" w:author="Janine LaBletta" w:date="2019-08-23T18:23:00Z">
              <w:rPr>
                <w:rFonts w:cs="Times New Roman"/>
              </w:rPr>
            </w:rPrChange>
          </w:rPr>
          <w:t>Once an employee is appointed from the Accommodations List, the Director shall remove that employee from the list.</w:t>
        </w:r>
      </w:ins>
    </w:p>
    <w:p w14:paraId="7651522B" w14:textId="260B254E" w:rsidR="004F4774" w:rsidRPr="004F4774" w:rsidRDefault="004F4774" w:rsidP="004F4774">
      <w:pPr>
        <w:pStyle w:val="00LeftIndent5"/>
        <w:jc w:val="both"/>
        <w:rPr>
          <w:ins w:id="616" w:author="Janine LaBletta" w:date="2019-08-23T18:23:00Z"/>
          <w:rFonts w:ascii="Arial" w:hAnsi="Arial" w:cs="Arial"/>
          <w:rPrChange w:id="617" w:author="Janine LaBletta" w:date="2019-08-23T18:23:00Z">
            <w:rPr>
              <w:ins w:id="618" w:author="Janine LaBletta" w:date="2019-08-23T18:23:00Z"/>
              <w:rFonts w:cs="Times New Roman"/>
            </w:rPr>
          </w:rPrChange>
        </w:rPr>
      </w:pPr>
      <w:ins w:id="619" w:author="Janine LaBletta" w:date="2019-08-23T18:23:00Z">
        <w:r w:rsidRPr="00395396">
          <w:rPr>
            <w:rFonts w:ascii="Arial" w:hAnsi="Arial" w:cs="Arial"/>
            <w:rPrChange w:id="620" w:author="Janine LaBletta" w:date="2019-08-23T18:29:00Z">
              <w:rPr>
                <w:rFonts w:cs="Times New Roman"/>
                <w:b/>
              </w:rPr>
            </w:rPrChange>
          </w:rPr>
          <w:t>34.08</w:t>
        </w:r>
      </w:ins>
      <w:ins w:id="621" w:author="Janine LaBletta" w:date="2019-08-23T18:29:00Z">
        <w:r w:rsidR="00395396" w:rsidRPr="00395396">
          <w:rPr>
            <w:rFonts w:ascii="Arial" w:hAnsi="Arial" w:cs="Arial"/>
            <w:rPrChange w:id="622" w:author="Janine LaBletta" w:date="2019-08-23T18:29:00Z">
              <w:rPr>
                <w:rFonts w:ascii="Arial" w:hAnsi="Arial" w:cs="Arial"/>
                <w:b/>
              </w:rPr>
            </w:rPrChange>
          </w:rPr>
          <w:t>-</w:t>
        </w:r>
      </w:ins>
      <w:ins w:id="623" w:author="Janine LaBletta" w:date="2019-08-23T18:23:00Z">
        <w:r w:rsidRPr="00395396">
          <w:rPr>
            <w:rFonts w:ascii="Arial" w:hAnsi="Arial" w:cs="Arial"/>
            <w:rPrChange w:id="624" w:author="Janine LaBletta" w:date="2019-08-23T18:29:00Z">
              <w:rPr>
                <w:rFonts w:cs="Times New Roman"/>
                <w:b/>
              </w:rPr>
            </w:rPrChange>
          </w:rPr>
          <w:t>2</w:t>
        </w:r>
        <w:r w:rsidRPr="004F4774">
          <w:rPr>
            <w:rFonts w:ascii="Arial" w:hAnsi="Arial" w:cs="Arial"/>
            <w:b/>
            <w:bCs/>
            <w:rPrChange w:id="625" w:author="Janine LaBletta" w:date="2019-08-23T18:23:00Z">
              <w:rPr>
                <w:rFonts w:cs="Times New Roman"/>
                <w:b/>
                <w:bCs/>
              </w:rPr>
            </w:rPrChange>
          </w:rPr>
          <w:t xml:space="preserve"> - </w:t>
        </w:r>
        <w:r w:rsidRPr="004F4774">
          <w:rPr>
            <w:rFonts w:ascii="Arial" w:hAnsi="Arial" w:cs="Arial"/>
            <w:b/>
            <w:caps/>
            <w:rPrChange w:id="626" w:author="Janine LaBletta" w:date="2019-08-23T18:23:00Z">
              <w:rPr>
                <w:rFonts w:cs="Times New Roman"/>
                <w:b/>
                <w:caps/>
              </w:rPr>
            </w:rPrChange>
          </w:rPr>
          <w:t>Effect on Accrued Sick and Vacation Leave.</w:t>
        </w:r>
        <w:r w:rsidRPr="004F4774">
          <w:rPr>
            <w:rFonts w:ascii="Arial" w:hAnsi="Arial" w:cs="Arial"/>
            <w:b/>
            <w:rPrChange w:id="627" w:author="Janine LaBletta" w:date="2019-08-23T18:23:00Z">
              <w:rPr>
                <w:rFonts w:cs="Times New Roman"/>
                <w:b/>
              </w:rPr>
            </w:rPrChange>
          </w:rPr>
          <w:t xml:space="preserve"> </w:t>
        </w:r>
        <w:r w:rsidRPr="004F4774">
          <w:rPr>
            <w:rFonts w:ascii="Arial" w:hAnsi="Arial" w:cs="Arial"/>
            <w:rPrChange w:id="628" w:author="Janine LaBletta" w:date="2019-08-23T18:23:00Z">
              <w:rPr>
                <w:rFonts w:cs="Times New Roman"/>
              </w:rPr>
            </w:rPrChange>
          </w:rPr>
          <w:t xml:space="preserve">Appointment from the Accommodations List will entitle the employee to carry to the appointed position any previously accrued leave.  </w:t>
        </w:r>
      </w:ins>
    </w:p>
    <w:p w14:paraId="28CA3B13" w14:textId="77777777" w:rsidR="004F4774" w:rsidRPr="004F4774" w:rsidRDefault="004F4774" w:rsidP="004F4774">
      <w:pPr>
        <w:pStyle w:val="00Normal"/>
        <w:jc w:val="both"/>
        <w:rPr>
          <w:ins w:id="629" w:author="Janine LaBletta" w:date="2019-08-23T18:23:00Z"/>
          <w:rFonts w:ascii="Arial" w:hAnsi="Arial" w:cs="Arial"/>
          <w:b/>
          <w:rPrChange w:id="630" w:author="Janine LaBletta" w:date="2019-08-23T18:23:00Z">
            <w:rPr>
              <w:ins w:id="631" w:author="Janine LaBletta" w:date="2019-08-23T18:23:00Z"/>
              <w:rFonts w:cs="Times New Roman"/>
              <w:b/>
            </w:rPr>
          </w:rPrChange>
        </w:rPr>
      </w:pPr>
      <w:ins w:id="632" w:author="Janine LaBletta" w:date="2019-08-23T18:23:00Z">
        <w:r w:rsidRPr="002D384E">
          <w:rPr>
            <w:rFonts w:ascii="Arial" w:hAnsi="Arial" w:cs="Arial"/>
            <w:rPrChange w:id="633" w:author="Janine LaBletta" w:date="2019-09-25T17:52:00Z">
              <w:rPr>
                <w:rFonts w:cs="Times New Roman"/>
                <w:b/>
              </w:rPr>
            </w:rPrChange>
          </w:rPr>
          <w:tab/>
        </w:r>
        <w:r w:rsidRPr="00395396">
          <w:rPr>
            <w:rFonts w:ascii="Arial" w:hAnsi="Arial" w:cs="Arial"/>
            <w:rPrChange w:id="634" w:author="Janine LaBletta" w:date="2019-08-23T18:29:00Z">
              <w:rPr>
                <w:rFonts w:cs="Times New Roman"/>
                <w:b/>
              </w:rPr>
            </w:rPrChange>
          </w:rPr>
          <w:t>34.08</w:t>
        </w:r>
      </w:ins>
      <w:ins w:id="635" w:author="Janine LaBletta" w:date="2019-08-23T18:29:00Z">
        <w:r w:rsidR="00395396">
          <w:rPr>
            <w:rFonts w:ascii="Arial" w:hAnsi="Arial" w:cs="Arial"/>
          </w:rPr>
          <w:t>-</w:t>
        </w:r>
      </w:ins>
      <w:ins w:id="636" w:author="Janine LaBletta" w:date="2019-08-23T18:23:00Z">
        <w:r w:rsidRPr="00395396">
          <w:rPr>
            <w:rFonts w:ascii="Arial" w:hAnsi="Arial" w:cs="Arial"/>
            <w:rPrChange w:id="637" w:author="Janine LaBletta" w:date="2019-08-23T18:29:00Z">
              <w:rPr>
                <w:rFonts w:cs="Times New Roman"/>
                <w:b/>
              </w:rPr>
            </w:rPrChange>
          </w:rPr>
          <w:t>3</w:t>
        </w:r>
        <w:r w:rsidRPr="004F4774">
          <w:rPr>
            <w:rFonts w:ascii="Arial" w:hAnsi="Arial" w:cs="Arial"/>
            <w:b/>
            <w:bCs/>
            <w:rPrChange w:id="638" w:author="Janine LaBletta" w:date="2019-08-23T18:23:00Z">
              <w:rPr>
                <w:rFonts w:cs="Times New Roman"/>
                <w:b/>
                <w:bCs/>
              </w:rPr>
            </w:rPrChange>
          </w:rPr>
          <w:t xml:space="preserve"> – EFFECT ON </w:t>
        </w:r>
        <w:r w:rsidRPr="004F4774">
          <w:rPr>
            <w:rFonts w:ascii="Arial" w:hAnsi="Arial" w:cs="Arial"/>
            <w:b/>
            <w:rPrChange w:id="639" w:author="Janine LaBletta" w:date="2019-08-23T18:23:00Z">
              <w:rPr>
                <w:rFonts w:cs="Times New Roman"/>
                <w:b/>
              </w:rPr>
            </w:rPrChange>
          </w:rPr>
          <w:t>COMPENSATION AND BENEFITS.</w:t>
        </w:r>
      </w:ins>
    </w:p>
    <w:p w14:paraId="714920B1" w14:textId="77777777" w:rsidR="004F4774" w:rsidRPr="004F4774" w:rsidRDefault="004F4774" w:rsidP="004F4774">
      <w:pPr>
        <w:pStyle w:val="00LeftIndent5"/>
        <w:ind w:left="1440"/>
        <w:jc w:val="both"/>
        <w:rPr>
          <w:ins w:id="640" w:author="Janine LaBletta" w:date="2019-08-23T18:23:00Z"/>
          <w:rFonts w:ascii="Arial" w:hAnsi="Arial" w:cs="Arial"/>
          <w:rPrChange w:id="641" w:author="Janine LaBletta" w:date="2019-08-23T18:23:00Z">
            <w:rPr>
              <w:ins w:id="642" w:author="Janine LaBletta" w:date="2019-08-23T18:23:00Z"/>
              <w:rFonts w:cs="Times New Roman"/>
            </w:rPr>
          </w:rPrChange>
        </w:rPr>
      </w:pPr>
      <w:bookmarkStart w:id="643" w:name="32.0621"/>
      <w:ins w:id="644" w:author="Janine LaBletta" w:date="2019-08-23T18:23:00Z">
        <w:r w:rsidRPr="00395396">
          <w:rPr>
            <w:rFonts w:ascii="Arial" w:hAnsi="Arial" w:cs="Arial"/>
            <w:bCs/>
            <w:rPrChange w:id="645" w:author="Janine LaBletta" w:date="2019-08-23T18:29:00Z">
              <w:rPr>
                <w:rFonts w:cs="Times New Roman"/>
                <w:b/>
                <w:bCs/>
              </w:rPr>
            </w:rPrChange>
          </w:rPr>
          <w:t>34.08</w:t>
        </w:r>
      </w:ins>
      <w:ins w:id="646" w:author="Janine LaBletta" w:date="2019-08-23T18:29:00Z">
        <w:r w:rsidR="00395396" w:rsidRPr="00395396">
          <w:rPr>
            <w:rFonts w:ascii="Arial" w:hAnsi="Arial" w:cs="Arial"/>
            <w:bCs/>
            <w:rPrChange w:id="647" w:author="Janine LaBletta" w:date="2019-08-23T18:29:00Z">
              <w:rPr>
                <w:rFonts w:ascii="Arial" w:hAnsi="Arial" w:cs="Arial"/>
                <w:b/>
                <w:bCs/>
              </w:rPr>
            </w:rPrChange>
          </w:rPr>
          <w:t>-</w:t>
        </w:r>
      </w:ins>
      <w:ins w:id="648" w:author="Janine LaBletta" w:date="2019-08-23T18:23:00Z">
        <w:r w:rsidRPr="00395396">
          <w:rPr>
            <w:rFonts w:ascii="Arial" w:hAnsi="Arial" w:cs="Arial"/>
            <w:bCs/>
            <w:rPrChange w:id="649" w:author="Janine LaBletta" w:date="2019-08-23T18:29:00Z">
              <w:rPr>
                <w:rFonts w:cs="Times New Roman"/>
                <w:b/>
                <w:bCs/>
              </w:rPr>
            </w:rPrChange>
          </w:rPr>
          <w:t>3</w:t>
        </w:r>
      </w:ins>
      <w:ins w:id="650" w:author="Janine LaBletta" w:date="2019-08-23T18:29:00Z">
        <w:r w:rsidR="00395396" w:rsidRPr="00395396">
          <w:rPr>
            <w:rFonts w:ascii="Arial" w:hAnsi="Arial" w:cs="Arial"/>
            <w:bCs/>
            <w:rPrChange w:id="651" w:author="Janine LaBletta" w:date="2019-08-23T18:29:00Z">
              <w:rPr>
                <w:rFonts w:ascii="Arial" w:hAnsi="Arial" w:cs="Arial"/>
                <w:b/>
                <w:bCs/>
              </w:rPr>
            </w:rPrChange>
          </w:rPr>
          <w:t>-</w:t>
        </w:r>
      </w:ins>
      <w:ins w:id="652" w:author="Janine LaBletta" w:date="2019-08-23T18:23:00Z">
        <w:r w:rsidRPr="00395396">
          <w:rPr>
            <w:rFonts w:ascii="Arial" w:hAnsi="Arial" w:cs="Arial"/>
            <w:bCs/>
            <w:rPrChange w:id="653" w:author="Janine LaBletta" w:date="2019-08-23T18:29:00Z">
              <w:rPr>
                <w:rFonts w:cs="Times New Roman"/>
                <w:b/>
                <w:bCs/>
              </w:rPr>
            </w:rPrChange>
          </w:rPr>
          <w:t>1</w:t>
        </w:r>
        <w:r w:rsidRPr="004F4774">
          <w:rPr>
            <w:rFonts w:ascii="Arial" w:hAnsi="Arial" w:cs="Arial"/>
            <w:b/>
            <w:bCs/>
            <w:rPrChange w:id="654" w:author="Janine LaBletta" w:date="2019-08-23T18:23:00Z">
              <w:rPr>
                <w:rFonts w:cs="Times New Roman"/>
                <w:b/>
                <w:bCs/>
              </w:rPr>
            </w:rPrChange>
          </w:rPr>
          <w:t xml:space="preserve"> -</w:t>
        </w:r>
        <w:bookmarkEnd w:id="643"/>
        <w:r w:rsidRPr="004F4774">
          <w:rPr>
            <w:rFonts w:ascii="Arial" w:hAnsi="Arial" w:cs="Arial"/>
            <w:rPrChange w:id="655" w:author="Janine LaBletta" w:date="2019-08-23T18:23:00Z">
              <w:rPr>
                <w:rFonts w:cs="Times New Roman"/>
              </w:rPr>
            </w:rPrChange>
          </w:rPr>
          <w:t> A qualified individual with a disability reassigned to an accommodation position shall be paid in accordance with the pay rates for such position.</w:t>
        </w:r>
        <w:bookmarkStart w:id="656" w:name="32.06211"/>
      </w:ins>
    </w:p>
    <w:p w14:paraId="1D780982" w14:textId="45980616" w:rsidR="004F4774" w:rsidRPr="004F4774" w:rsidRDefault="004F4774" w:rsidP="004F4774">
      <w:pPr>
        <w:pStyle w:val="00LeftIndent5"/>
        <w:ind w:left="1440"/>
        <w:jc w:val="both"/>
        <w:rPr>
          <w:ins w:id="657" w:author="Janine LaBletta" w:date="2019-08-23T18:23:00Z"/>
          <w:rFonts w:ascii="Arial" w:hAnsi="Arial" w:cs="Arial"/>
          <w:rPrChange w:id="658" w:author="Janine LaBletta" w:date="2019-08-23T18:23:00Z">
            <w:rPr>
              <w:ins w:id="659" w:author="Janine LaBletta" w:date="2019-08-23T18:23:00Z"/>
              <w:rFonts w:cs="Times New Roman"/>
            </w:rPr>
          </w:rPrChange>
        </w:rPr>
      </w:pPr>
      <w:ins w:id="660" w:author="Janine LaBletta" w:date="2019-08-23T18:23:00Z">
        <w:r w:rsidRPr="00395396">
          <w:rPr>
            <w:rFonts w:ascii="Arial" w:hAnsi="Arial" w:cs="Arial"/>
            <w:bCs/>
            <w:rPrChange w:id="661" w:author="Janine LaBletta" w:date="2019-08-23T18:29:00Z">
              <w:rPr>
                <w:rFonts w:cs="Times New Roman"/>
                <w:b/>
                <w:bCs/>
              </w:rPr>
            </w:rPrChange>
          </w:rPr>
          <w:t>34.08</w:t>
        </w:r>
      </w:ins>
      <w:ins w:id="662" w:author="Janine LaBletta" w:date="2019-08-23T18:29:00Z">
        <w:r w:rsidR="00395396" w:rsidRPr="00395396">
          <w:rPr>
            <w:rFonts w:ascii="Arial" w:hAnsi="Arial" w:cs="Arial"/>
            <w:bCs/>
            <w:rPrChange w:id="663" w:author="Janine LaBletta" w:date="2019-08-23T18:29:00Z">
              <w:rPr>
                <w:rFonts w:ascii="Arial" w:hAnsi="Arial" w:cs="Arial"/>
                <w:b/>
                <w:bCs/>
              </w:rPr>
            </w:rPrChange>
          </w:rPr>
          <w:t>-</w:t>
        </w:r>
      </w:ins>
      <w:ins w:id="664" w:author="Janine LaBletta" w:date="2019-08-23T18:23:00Z">
        <w:r w:rsidRPr="00395396">
          <w:rPr>
            <w:rFonts w:ascii="Arial" w:hAnsi="Arial" w:cs="Arial"/>
            <w:bCs/>
            <w:rPrChange w:id="665" w:author="Janine LaBletta" w:date="2019-08-23T18:29:00Z">
              <w:rPr>
                <w:rFonts w:cs="Times New Roman"/>
                <w:b/>
                <w:bCs/>
              </w:rPr>
            </w:rPrChange>
          </w:rPr>
          <w:t>3</w:t>
        </w:r>
      </w:ins>
      <w:ins w:id="666" w:author="Janine LaBletta" w:date="2019-08-23T18:29:00Z">
        <w:r w:rsidR="00395396" w:rsidRPr="00395396">
          <w:rPr>
            <w:rFonts w:ascii="Arial" w:hAnsi="Arial" w:cs="Arial"/>
            <w:bCs/>
            <w:rPrChange w:id="667" w:author="Janine LaBletta" w:date="2019-08-23T18:29:00Z">
              <w:rPr>
                <w:rFonts w:ascii="Arial" w:hAnsi="Arial" w:cs="Arial"/>
                <w:b/>
                <w:bCs/>
              </w:rPr>
            </w:rPrChange>
          </w:rPr>
          <w:t>-</w:t>
        </w:r>
      </w:ins>
      <w:ins w:id="668" w:author="Janine LaBletta" w:date="2019-08-23T18:23:00Z">
        <w:r w:rsidRPr="00395396">
          <w:rPr>
            <w:rFonts w:ascii="Arial" w:hAnsi="Arial" w:cs="Arial"/>
            <w:bCs/>
            <w:rPrChange w:id="669" w:author="Janine LaBletta" w:date="2019-08-23T18:29:00Z">
              <w:rPr>
                <w:rFonts w:cs="Times New Roman"/>
                <w:b/>
                <w:bCs/>
              </w:rPr>
            </w:rPrChange>
          </w:rPr>
          <w:t>2</w:t>
        </w:r>
        <w:r w:rsidRPr="004F4774">
          <w:rPr>
            <w:rFonts w:ascii="Arial" w:hAnsi="Arial" w:cs="Arial"/>
            <w:b/>
            <w:bCs/>
            <w:rPrChange w:id="670" w:author="Janine LaBletta" w:date="2019-08-23T18:23:00Z">
              <w:rPr>
                <w:rFonts w:cs="Times New Roman"/>
                <w:b/>
                <w:bCs/>
              </w:rPr>
            </w:rPrChange>
          </w:rPr>
          <w:t xml:space="preserve"> - </w:t>
        </w:r>
        <w:bookmarkEnd w:id="656"/>
        <w:r w:rsidRPr="004F4774">
          <w:rPr>
            <w:rFonts w:ascii="Arial" w:hAnsi="Arial" w:cs="Arial"/>
            <w:rPrChange w:id="671" w:author="Janine LaBletta" w:date="2019-08-23T18:23:00Z">
              <w:rPr>
                <w:rFonts w:cs="Times New Roman"/>
              </w:rPr>
            </w:rPrChange>
          </w:rPr>
          <w:t xml:space="preserve">A qualified individual with a disability reassigned to an accommodation position at the same pay range as </w:t>
        </w:r>
      </w:ins>
      <w:ins w:id="672" w:author="Janine LaBletta" w:date="2019-12-11T17:17:00Z">
        <w:r w:rsidR="00195E99">
          <w:rPr>
            <w:rFonts w:ascii="Arial" w:hAnsi="Arial" w:cs="Arial"/>
          </w:rPr>
          <w:t>their</w:t>
        </w:r>
      </w:ins>
      <w:ins w:id="673" w:author="Janine LaBletta" w:date="2019-08-23T18:23:00Z">
        <w:r w:rsidRPr="004F4774">
          <w:rPr>
            <w:rFonts w:ascii="Arial" w:hAnsi="Arial" w:cs="Arial"/>
            <w:rPrChange w:id="674" w:author="Janine LaBletta" w:date="2019-08-23T18:23:00Z">
              <w:rPr>
                <w:rFonts w:cs="Times New Roman"/>
              </w:rPr>
            </w:rPrChange>
          </w:rPr>
          <w:t xml:space="preserve"> previous permanent position shall be paid at the employee’s current pay step.</w:t>
        </w:r>
      </w:ins>
    </w:p>
    <w:p w14:paraId="21118696" w14:textId="35184110" w:rsidR="004F4774" w:rsidRPr="004F4774" w:rsidRDefault="004F4774" w:rsidP="004F4774">
      <w:pPr>
        <w:pStyle w:val="00LeftIndent5"/>
        <w:ind w:left="1440"/>
        <w:jc w:val="both"/>
        <w:rPr>
          <w:ins w:id="675" w:author="Janine LaBletta" w:date="2019-08-23T18:23:00Z"/>
          <w:rFonts w:ascii="Arial" w:hAnsi="Arial" w:cs="Arial"/>
          <w:rPrChange w:id="676" w:author="Janine LaBletta" w:date="2019-08-23T18:23:00Z">
            <w:rPr>
              <w:ins w:id="677" w:author="Janine LaBletta" w:date="2019-08-23T18:23:00Z"/>
              <w:rFonts w:cs="Times New Roman"/>
            </w:rPr>
          </w:rPrChange>
        </w:rPr>
      </w:pPr>
      <w:ins w:id="678" w:author="Janine LaBletta" w:date="2019-08-23T18:23:00Z">
        <w:r w:rsidRPr="00395396">
          <w:rPr>
            <w:rFonts w:ascii="Arial" w:hAnsi="Arial" w:cs="Arial"/>
            <w:rPrChange w:id="679" w:author="Janine LaBletta" w:date="2019-08-23T18:29:00Z">
              <w:rPr>
                <w:rFonts w:cs="Times New Roman"/>
                <w:b/>
              </w:rPr>
            </w:rPrChange>
          </w:rPr>
          <w:t>34.08</w:t>
        </w:r>
      </w:ins>
      <w:ins w:id="680" w:author="Janine LaBletta" w:date="2019-08-23T18:29:00Z">
        <w:r w:rsidR="00395396" w:rsidRPr="00395396">
          <w:rPr>
            <w:rFonts w:ascii="Arial" w:hAnsi="Arial" w:cs="Arial"/>
            <w:rPrChange w:id="681" w:author="Janine LaBletta" w:date="2019-08-23T18:29:00Z">
              <w:rPr>
                <w:rFonts w:ascii="Arial" w:hAnsi="Arial" w:cs="Arial"/>
                <w:b/>
              </w:rPr>
            </w:rPrChange>
          </w:rPr>
          <w:t>-</w:t>
        </w:r>
      </w:ins>
      <w:ins w:id="682" w:author="Janine LaBletta" w:date="2019-08-23T18:23:00Z">
        <w:r w:rsidRPr="00395396">
          <w:rPr>
            <w:rFonts w:ascii="Arial" w:hAnsi="Arial" w:cs="Arial"/>
            <w:rPrChange w:id="683" w:author="Janine LaBletta" w:date="2019-08-23T18:29:00Z">
              <w:rPr>
                <w:rFonts w:cs="Times New Roman"/>
                <w:b/>
              </w:rPr>
            </w:rPrChange>
          </w:rPr>
          <w:t>3</w:t>
        </w:r>
      </w:ins>
      <w:ins w:id="684" w:author="Janine LaBletta" w:date="2019-08-23T18:29:00Z">
        <w:r w:rsidR="00395396" w:rsidRPr="00395396">
          <w:rPr>
            <w:rFonts w:ascii="Arial" w:hAnsi="Arial" w:cs="Arial"/>
            <w:rPrChange w:id="685" w:author="Janine LaBletta" w:date="2019-08-23T18:29:00Z">
              <w:rPr>
                <w:rFonts w:ascii="Arial" w:hAnsi="Arial" w:cs="Arial"/>
                <w:b/>
              </w:rPr>
            </w:rPrChange>
          </w:rPr>
          <w:t>-</w:t>
        </w:r>
      </w:ins>
      <w:ins w:id="686" w:author="Janine LaBletta" w:date="2019-08-23T18:23:00Z">
        <w:r w:rsidRPr="00395396">
          <w:rPr>
            <w:rFonts w:ascii="Arial" w:hAnsi="Arial" w:cs="Arial"/>
            <w:rPrChange w:id="687" w:author="Janine LaBletta" w:date="2019-08-23T18:29:00Z">
              <w:rPr>
                <w:rFonts w:cs="Times New Roman"/>
                <w:b/>
              </w:rPr>
            </w:rPrChange>
          </w:rPr>
          <w:t>3</w:t>
        </w:r>
        <w:r w:rsidRPr="004F4774">
          <w:rPr>
            <w:rFonts w:ascii="Arial" w:hAnsi="Arial" w:cs="Arial"/>
            <w:b/>
            <w:bCs/>
            <w:rPrChange w:id="688" w:author="Janine LaBletta" w:date="2019-08-23T18:23:00Z">
              <w:rPr>
                <w:rFonts w:cs="Times New Roman"/>
                <w:b/>
                <w:bCs/>
              </w:rPr>
            </w:rPrChange>
          </w:rPr>
          <w:t xml:space="preserve"> - </w:t>
        </w:r>
        <w:r w:rsidRPr="004F4774">
          <w:rPr>
            <w:rFonts w:ascii="Arial" w:hAnsi="Arial" w:cs="Arial"/>
            <w:rPrChange w:id="689" w:author="Janine LaBletta" w:date="2019-08-23T18:23:00Z">
              <w:rPr>
                <w:rFonts w:cs="Times New Roman"/>
              </w:rPr>
            </w:rPrChange>
          </w:rPr>
          <w:t xml:space="preserve">A qualified individual with a disability reassigned to an accommodation position at a lower pay range than </w:t>
        </w:r>
      </w:ins>
      <w:ins w:id="690" w:author="Janine LaBletta" w:date="2019-12-11T17:17:00Z">
        <w:r w:rsidR="00195E99">
          <w:rPr>
            <w:rFonts w:ascii="Arial" w:hAnsi="Arial" w:cs="Arial"/>
          </w:rPr>
          <w:t>their</w:t>
        </w:r>
      </w:ins>
      <w:ins w:id="691" w:author="Janine LaBletta" w:date="2019-08-23T18:23:00Z">
        <w:r w:rsidRPr="004F4774">
          <w:rPr>
            <w:rFonts w:ascii="Arial" w:hAnsi="Arial" w:cs="Arial"/>
            <w:rPrChange w:id="692" w:author="Janine LaBletta" w:date="2019-08-23T18:23:00Z">
              <w:rPr>
                <w:rFonts w:cs="Times New Roman"/>
              </w:rPr>
            </w:rPrChange>
          </w:rPr>
          <w:t xml:space="preserve"> previous permanent position shall be appointed at the pay step in accordance with Civil Service Regulation 6.093(B) Voluntary Demotions.</w:t>
        </w:r>
        <w:bookmarkStart w:id="693" w:name="32.06212"/>
      </w:ins>
    </w:p>
    <w:p w14:paraId="3864F179" w14:textId="69544C11" w:rsidR="004F4774" w:rsidRPr="004F4774" w:rsidRDefault="004F4774" w:rsidP="004F4774">
      <w:pPr>
        <w:pStyle w:val="00LeftIndent5"/>
        <w:ind w:left="1440"/>
        <w:jc w:val="both"/>
        <w:rPr>
          <w:ins w:id="694" w:author="Janine LaBletta" w:date="2019-08-23T18:23:00Z"/>
          <w:rFonts w:ascii="Arial" w:hAnsi="Arial" w:cs="Arial"/>
          <w:rPrChange w:id="695" w:author="Janine LaBletta" w:date="2019-08-23T18:23:00Z">
            <w:rPr>
              <w:ins w:id="696" w:author="Janine LaBletta" w:date="2019-08-23T18:23:00Z"/>
              <w:rFonts w:cs="Times New Roman"/>
            </w:rPr>
          </w:rPrChange>
        </w:rPr>
      </w:pPr>
      <w:ins w:id="697" w:author="Janine LaBletta" w:date="2019-08-23T18:23:00Z">
        <w:r w:rsidRPr="00395396">
          <w:rPr>
            <w:rFonts w:ascii="Arial" w:hAnsi="Arial" w:cs="Arial"/>
            <w:bCs/>
            <w:rPrChange w:id="698" w:author="Janine LaBletta" w:date="2019-08-23T18:29:00Z">
              <w:rPr>
                <w:rFonts w:cs="Times New Roman"/>
                <w:b/>
                <w:bCs/>
              </w:rPr>
            </w:rPrChange>
          </w:rPr>
          <w:t>34.08</w:t>
        </w:r>
      </w:ins>
      <w:ins w:id="699" w:author="Janine LaBletta" w:date="2019-08-23T18:29:00Z">
        <w:r w:rsidR="00395396" w:rsidRPr="00395396">
          <w:rPr>
            <w:rFonts w:ascii="Arial" w:hAnsi="Arial" w:cs="Arial"/>
            <w:bCs/>
            <w:rPrChange w:id="700" w:author="Janine LaBletta" w:date="2019-08-23T18:29:00Z">
              <w:rPr>
                <w:rFonts w:ascii="Arial" w:hAnsi="Arial" w:cs="Arial"/>
                <w:b/>
                <w:bCs/>
              </w:rPr>
            </w:rPrChange>
          </w:rPr>
          <w:t>-</w:t>
        </w:r>
      </w:ins>
      <w:ins w:id="701" w:author="Janine LaBletta" w:date="2019-08-23T18:23:00Z">
        <w:r w:rsidRPr="00395396">
          <w:rPr>
            <w:rFonts w:ascii="Arial" w:hAnsi="Arial" w:cs="Arial"/>
            <w:bCs/>
            <w:rPrChange w:id="702" w:author="Janine LaBletta" w:date="2019-08-23T18:29:00Z">
              <w:rPr>
                <w:rFonts w:cs="Times New Roman"/>
                <w:b/>
                <w:bCs/>
              </w:rPr>
            </w:rPrChange>
          </w:rPr>
          <w:t>3</w:t>
        </w:r>
      </w:ins>
      <w:ins w:id="703" w:author="Janine LaBletta" w:date="2019-08-23T18:29:00Z">
        <w:r w:rsidR="00395396" w:rsidRPr="00395396">
          <w:rPr>
            <w:rFonts w:ascii="Arial" w:hAnsi="Arial" w:cs="Arial"/>
            <w:bCs/>
            <w:rPrChange w:id="704" w:author="Janine LaBletta" w:date="2019-08-23T18:29:00Z">
              <w:rPr>
                <w:rFonts w:ascii="Arial" w:hAnsi="Arial" w:cs="Arial"/>
                <w:b/>
                <w:bCs/>
              </w:rPr>
            </w:rPrChange>
          </w:rPr>
          <w:t>-</w:t>
        </w:r>
      </w:ins>
      <w:ins w:id="705" w:author="Janine LaBletta" w:date="2019-08-23T18:23:00Z">
        <w:r w:rsidRPr="00395396">
          <w:rPr>
            <w:rFonts w:ascii="Arial" w:hAnsi="Arial" w:cs="Arial"/>
            <w:bCs/>
            <w:rPrChange w:id="706" w:author="Janine LaBletta" w:date="2019-08-23T18:29:00Z">
              <w:rPr>
                <w:rFonts w:cs="Times New Roman"/>
                <w:b/>
                <w:bCs/>
              </w:rPr>
            </w:rPrChange>
          </w:rPr>
          <w:t>4</w:t>
        </w:r>
        <w:r w:rsidRPr="004F4774">
          <w:rPr>
            <w:rFonts w:ascii="Arial" w:hAnsi="Arial" w:cs="Arial"/>
            <w:b/>
            <w:bCs/>
            <w:rPrChange w:id="707" w:author="Janine LaBletta" w:date="2019-08-23T18:23:00Z">
              <w:rPr>
                <w:rFonts w:cs="Times New Roman"/>
                <w:b/>
                <w:bCs/>
              </w:rPr>
            </w:rPrChange>
          </w:rPr>
          <w:t xml:space="preserve"> -</w:t>
        </w:r>
        <w:bookmarkEnd w:id="693"/>
        <w:r w:rsidRPr="004F4774">
          <w:rPr>
            <w:rFonts w:ascii="Arial" w:hAnsi="Arial" w:cs="Arial"/>
            <w:rPrChange w:id="708" w:author="Janine LaBletta" w:date="2019-08-23T18:23:00Z">
              <w:rPr>
                <w:rFonts w:cs="Times New Roman"/>
              </w:rPr>
            </w:rPrChange>
          </w:rPr>
          <w:t xml:space="preserve"> The employee shall also be entitled to pay step increases in </w:t>
        </w:r>
      </w:ins>
      <w:ins w:id="709" w:author="Janine LaBletta" w:date="2019-12-11T17:17:00Z">
        <w:r w:rsidR="00195E99">
          <w:rPr>
            <w:rFonts w:ascii="Arial" w:hAnsi="Arial" w:cs="Arial"/>
          </w:rPr>
          <w:t xml:space="preserve">their </w:t>
        </w:r>
      </w:ins>
      <w:ins w:id="710" w:author="Janine LaBletta" w:date="2019-08-23T18:23:00Z">
        <w:r w:rsidRPr="004F4774">
          <w:rPr>
            <w:rFonts w:ascii="Arial" w:hAnsi="Arial" w:cs="Arial"/>
            <w:rPrChange w:id="711" w:author="Janine LaBletta" w:date="2019-08-23T18:23:00Z">
              <w:rPr>
                <w:rFonts w:cs="Times New Roman"/>
              </w:rPr>
            </w:rPrChange>
          </w:rPr>
          <w:t>new accommodation position under the Pay Plan.</w:t>
        </w:r>
      </w:ins>
    </w:p>
    <w:p w14:paraId="139085A7" w14:textId="6703D533" w:rsidR="004F4774" w:rsidRPr="004F4774" w:rsidRDefault="004F4774" w:rsidP="004F4774">
      <w:pPr>
        <w:pStyle w:val="00LeftIndent5"/>
        <w:ind w:left="1440"/>
        <w:jc w:val="both"/>
        <w:rPr>
          <w:ins w:id="712" w:author="Janine LaBletta" w:date="2019-08-23T18:23:00Z"/>
          <w:rFonts w:ascii="Arial" w:hAnsi="Arial" w:cs="Arial"/>
          <w:rPrChange w:id="713" w:author="Janine LaBletta" w:date="2019-08-23T18:23:00Z">
            <w:rPr>
              <w:ins w:id="714" w:author="Janine LaBletta" w:date="2019-08-23T18:23:00Z"/>
              <w:rFonts w:cs="Times New Roman"/>
            </w:rPr>
          </w:rPrChange>
        </w:rPr>
      </w:pPr>
      <w:ins w:id="715" w:author="Janine LaBletta" w:date="2019-08-23T18:23:00Z">
        <w:r w:rsidRPr="00395396">
          <w:rPr>
            <w:rFonts w:ascii="Arial" w:hAnsi="Arial" w:cs="Arial"/>
            <w:bCs/>
            <w:rPrChange w:id="716" w:author="Janine LaBletta" w:date="2019-08-23T18:29:00Z">
              <w:rPr>
                <w:rFonts w:cs="Times New Roman"/>
                <w:b/>
                <w:bCs/>
              </w:rPr>
            </w:rPrChange>
          </w:rPr>
          <w:t>34.08</w:t>
        </w:r>
      </w:ins>
      <w:ins w:id="717" w:author="Janine LaBletta" w:date="2019-08-23T18:29:00Z">
        <w:r w:rsidR="00395396" w:rsidRPr="00395396">
          <w:rPr>
            <w:rFonts w:ascii="Arial" w:hAnsi="Arial" w:cs="Arial"/>
            <w:bCs/>
            <w:rPrChange w:id="718" w:author="Janine LaBletta" w:date="2019-08-23T18:29:00Z">
              <w:rPr>
                <w:rFonts w:ascii="Arial" w:hAnsi="Arial" w:cs="Arial"/>
                <w:b/>
                <w:bCs/>
              </w:rPr>
            </w:rPrChange>
          </w:rPr>
          <w:t>-</w:t>
        </w:r>
      </w:ins>
      <w:ins w:id="719" w:author="Janine LaBletta" w:date="2019-08-23T18:23:00Z">
        <w:r w:rsidRPr="00395396">
          <w:rPr>
            <w:rFonts w:ascii="Arial" w:hAnsi="Arial" w:cs="Arial"/>
            <w:bCs/>
            <w:rPrChange w:id="720" w:author="Janine LaBletta" w:date="2019-08-23T18:29:00Z">
              <w:rPr>
                <w:rFonts w:cs="Times New Roman"/>
                <w:b/>
                <w:bCs/>
              </w:rPr>
            </w:rPrChange>
          </w:rPr>
          <w:t>3</w:t>
        </w:r>
      </w:ins>
      <w:ins w:id="721" w:author="Janine LaBletta" w:date="2019-08-23T18:29:00Z">
        <w:r w:rsidR="00395396" w:rsidRPr="00395396">
          <w:rPr>
            <w:rFonts w:ascii="Arial" w:hAnsi="Arial" w:cs="Arial"/>
            <w:bCs/>
            <w:rPrChange w:id="722" w:author="Janine LaBletta" w:date="2019-08-23T18:29:00Z">
              <w:rPr>
                <w:rFonts w:ascii="Arial" w:hAnsi="Arial" w:cs="Arial"/>
                <w:b/>
                <w:bCs/>
              </w:rPr>
            </w:rPrChange>
          </w:rPr>
          <w:t>-</w:t>
        </w:r>
      </w:ins>
      <w:ins w:id="723" w:author="Janine LaBletta" w:date="2019-08-23T18:23:00Z">
        <w:r w:rsidRPr="00395396">
          <w:rPr>
            <w:rFonts w:ascii="Arial" w:hAnsi="Arial" w:cs="Arial"/>
            <w:bCs/>
            <w:rPrChange w:id="724" w:author="Janine LaBletta" w:date="2019-08-23T18:29:00Z">
              <w:rPr>
                <w:rFonts w:cs="Times New Roman"/>
                <w:b/>
                <w:bCs/>
              </w:rPr>
            </w:rPrChange>
          </w:rPr>
          <w:t>5</w:t>
        </w:r>
        <w:r w:rsidRPr="004F4774">
          <w:rPr>
            <w:rFonts w:ascii="Arial" w:hAnsi="Arial" w:cs="Arial"/>
            <w:bCs/>
            <w:rPrChange w:id="725" w:author="Janine LaBletta" w:date="2019-08-23T18:23:00Z">
              <w:rPr>
                <w:rFonts w:cs="Times New Roman"/>
                <w:bCs/>
              </w:rPr>
            </w:rPrChange>
          </w:rPr>
          <w:t xml:space="preserve"> – The employee shall</w:t>
        </w:r>
      </w:ins>
      <w:ins w:id="726" w:author="Janine LaBletta" w:date="2019-09-25T17:52:00Z">
        <w:r w:rsidR="002D384E">
          <w:rPr>
            <w:rFonts w:ascii="Arial" w:hAnsi="Arial" w:cs="Arial"/>
            <w:bCs/>
          </w:rPr>
          <w:t xml:space="preserve"> be</w:t>
        </w:r>
      </w:ins>
      <w:ins w:id="727" w:author="Janine LaBletta" w:date="2019-08-23T18:23:00Z">
        <w:r w:rsidRPr="004F4774">
          <w:rPr>
            <w:rFonts w:ascii="Arial" w:hAnsi="Arial" w:cs="Arial"/>
            <w:bCs/>
            <w:rPrChange w:id="728" w:author="Janine LaBletta" w:date="2019-08-23T18:23:00Z">
              <w:rPr>
                <w:rFonts w:cs="Times New Roman"/>
                <w:bCs/>
              </w:rPr>
            </w:rPrChange>
          </w:rPr>
          <w:t xml:space="preserve"> represented by the union that </w:t>
        </w:r>
        <w:del w:id="729" w:author="Christopher Rider" w:date="2020-09-09T10:48:00Z">
          <w:r w:rsidRPr="007000B1" w:rsidDel="00D41A2F">
            <w:rPr>
              <w:rFonts w:ascii="Arial" w:hAnsi="Arial" w:cs="Arial"/>
              <w:bCs/>
              <w:strike/>
              <w:rPrChange w:id="730" w:author="Janine LaBletta" w:date="2019-12-11T16:59:00Z">
                <w:rPr>
                  <w:rFonts w:cs="Times New Roman"/>
                  <w:bCs/>
                </w:rPr>
              </w:rPrChange>
            </w:rPr>
            <w:delText>ordinarily</w:delText>
          </w:r>
          <w:r w:rsidRPr="004F4774" w:rsidDel="00D41A2F">
            <w:rPr>
              <w:rFonts w:ascii="Arial" w:hAnsi="Arial" w:cs="Arial"/>
              <w:bCs/>
              <w:rPrChange w:id="731" w:author="Janine LaBletta" w:date="2019-08-23T18:23:00Z">
                <w:rPr>
                  <w:rFonts w:cs="Times New Roman"/>
                  <w:bCs/>
                </w:rPr>
              </w:rPrChange>
            </w:rPr>
            <w:delText xml:space="preserve"> </w:delText>
          </w:r>
        </w:del>
        <w:r w:rsidRPr="004F4774">
          <w:rPr>
            <w:rFonts w:ascii="Arial" w:hAnsi="Arial" w:cs="Arial"/>
            <w:bCs/>
            <w:rPrChange w:id="732" w:author="Janine LaBletta" w:date="2019-08-23T18:23:00Z">
              <w:rPr>
                <w:rFonts w:cs="Times New Roman"/>
                <w:bCs/>
              </w:rPr>
            </w:rPrChange>
          </w:rPr>
          <w:t>represents the position to which the employee has been reassigned pursuant to this Regulation.</w:t>
        </w:r>
      </w:ins>
    </w:p>
    <w:p w14:paraId="2A641137" w14:textId="77777777" w:rsidR="004F4774" w:rsidRPr="004F4774" w:rsidRDefault="004F4774" w:rsidP="004F4774">
      <w:pPr>
        <w:pStyle w:val="00Normal"/>
        <w:jc w:val="both"/>
        <w:rPr>
          <w:ins w:id="733" w:author="Janine LaBletta" w:date="2019-08-23T18:23:00Z"/>
          <w:rFonts w:ascii="Arial" w:hAnsi="Arial" w:cs="Arial"/>
          <w:b/>
          <w:rPrChange w:id="734" w:author="Janine LaBletta" w:date="2019-08-23T18:23:00Z">
            <w:rPr>
              <w:ins w:id="735" w:author="Janine LaBletta" w:date="2019-08-23T18:23:00Z"/>
              <w:rFonts w:cs="Times New Roman"/>
              <w:b/>
            </w:rPr>
          </w:rPrChange>
        </w:rPr>
      </w:pPr>
      <w:bookmarkStart w:id="736" w:name="32.063"/>
      <w:ins w:id="737" w:author="Janine LaBletta" w:date="2019-08-23T18:23:00Z">
        <w:r w:rsidRPr="00395396">
          <w:rPr>
            <w:rFonts w:ascii="Arial" w:hAnsi="Arial" w:cs="Arial"/>
            <w:rPrChange w:id="738" w:author="Janine LaBletta" w:date="2019-08-23T18:30:00Z">
              <w:rPr>
                <w:rFonts w:cs="Times New Roman"/>
                <w:b/>
              </w:rPr>
            </w:rPrChange>
          </w:rPr>
          <w:t>34.09</w:t>
        </w:r>
        <w:r w:rsidRPr="004F4774">
          <w:rPr>
            <w:rFonts w:ascii="Arial" w:hAnsi="Arial" w:cs="Arial"/>
            <w:b/>
            <w:bCs/>
            <w:rPrChange w:id="739" w:author="Janine LaBletta" w:date="2019-08-23T18:23:00Z">
              <w:rPr>
                <w:rFonts w:cs="Times New Roman"/>
                <w:b/>
                <w:bCs/>
              </w:rPr>
            </w:rPrChange>
          </w:rPr>
          <w:t xml:space="preserve"> - </w:t>
        </w:r>
        <w:bookmarkEnd w:id="736"/>
        <w:r w:rsidRPr="004F4774">
          <w:rPr>
            <w:rFonts w:ascii="Arial" w:hAnsi="Arial" w:cs="Arial"/>
            <w:b/>
            <w:rPrChange w:id="740" w:author="Janine LaBletta" w:date="2019-08-23T18:23:00Z">
              <w:rPr>
                <w:rFonts w:cs="Times New Roman"/>
                <w:b/>
              </w:rPr>
            </w:rPrChange>
          </w:rPr>
          <w:t xml:space="preserve">ACCOMMODATION POSITION PROBATIONARY PERIOD.   </w:t>
        </w:r>
      </w:ins>
    </w:p>
    <w:p w14:paraId="5BF531A3" w14:textId="516718DA" w:rsidR="004F4774" w:rsidRPr="004F4774" w:rsidRDefault="004F4774" w:rsidP="004F4774">
      <w:pPr>
        <w:pStyle w:val="00LeftIndent5"/>
        <w:jc w:val="both"/>
        <w:rPr>
          <w:ins w:id="741" w:author="Janine LaBletta" w:date="2019-08-23T18:23:00Z"/>
          <w:rFonts w:ascii="Arial" w:hAnsi="Arial" w:cs="Arial"/>
          <w:rPrChange w:id="742" w:author="Janine LaBletta" w:date="2019-08-23T18:23:00Z">
            <w:rPr>
              <w:ins w:id="743" w:author="Janine LaBletta" w:date="2019-08-23T18:23:00Z"/>
              <w:rFonts w:cs="Times New Roman"/>
            </w:rPr>
          </w:rPrChange>
        </w:rPr>
      </w:pPr>
      <w:ins w:id="744" w:author="Janine LaBletta" w:date="2019-08-23T18:23:00Z">
        <w:r w:rsidRPr="00395396">
          <w:rPr>
            <w:rFonts w:ascii="Arial" w:hAnsi="Arial" w:cs="Arial"/>
            <w:rPrChange w:id="745" w:author="Janine LaBletta" w:date="2019-08-23T18:30:00Z">
              <w:rPr>
                <w:rFonts w:cs="Times New Roman"/>
                <w:b/>
              </w:rPr>
            </w:rPrChange>
          </w:rPr>
          <w:t>34.09</w:t>
        </w:r>
      </w:ins>
      <w:ins w:id="746" w:author="Janine LaBletta" w:date="2019-08-23T18:30:00Z">
        <w:r w:rsidR="00395396" w:rsidRPr="00395396">
          <w:rPr>
            <w:rFonts w:ascii="Arial" w:hAnsi="Arial" w:cs="Arial"/>
            <w:rPrChange w:id="747" w:author="Janine LaBletta" w:date="2019-08-23T18:30:00Z">
              <w:rPr>
                <w:rFonts w:ascii="Arial" w:hAnsi="Arial" w:cs="Arial"/>
                <w:b/>
              </w:rPr>
            </w:rPrChange>
          </w:rPr>
          <w:t>-</w:t>
        </w:r>
      </w:ins>
      <w:ins w:id="748" w:author="Janine LaBletta" w:date="2019-08-23T18:23:00Z">
        <w:r w:rsidRPr="00395396">
          <w:rPr>
            <w:rFonts w:ascii="Arial" w:hAnsi="Arial" w:cs="Arial"/>
            <w:rPrChange w:id="749" w:author="Janine LaBletta" w:date="2019-08-23T18:30:00Z">
              <w:rPr>
                <w:rFonts w:cs="Times New Roman"/>
                <w:b/>
              </w:rPr>
            </w:rPrChange>
          </w:rPr>
          <w:t>1</w:t>
        </w:r>
        <w:r w:rsidRPr="004F4774">
          <w:rPr>
            <w:rFonts w:ascii="Arial" w:hAnsi="Arial" w:cs="Arial"/>
            <w:b/>
            <w:bCs/>
            <w:rPrChange w:id="750" w:author="Janine LaBletta" w:date="2019-08-23T18:23:00Z">
              <w:rPr>
                <w:rFonts w:cs="Times New Roman"/>
                <w:b/>
                <w:bCs/>
              </w:rPr>
            </w:rPrChange>
          </w:rPr>
          <w:t xml:space="preserve"> - </w:t>
        </w:r>
        <w:r w:rsidRPr="004F4774">
          <w:rPr>
            <w:rFonts w:ascii="Arial" w:hAnsi="Arial" w:cs="Arial"/>
            <w:b/>
            <w:rPrChange w:id="751" w:author="Janine LaBletta" w:date="2019-08-23T18:23:00Z">
              <w:rPr>
                <w:rFonts w:cs="Times New Roman"/>
                <w:b/>
              </w:rPr>
            </w:rPrChange>
          </w:rPr>
          <w:t xml:space="preserve">PROBATIONARY PERIOD. </w:t>
        </w:r>
        <w:r w:rsidRPr="004F4774">
          <w:rPr>
            <w:rFonts w:ascii="Arial" w:hAnsi="Arial" w:cs="Arial"/>
            <w:rPrChange w:id="752" w:author="Janine LaBletta" w:date="2019-08-23T18:23:00Z">
              <w:rPr>
                <w:rFonts w:cs="Times New Roman"/>
              </w:rPr>
            </w:rPrChange>
          </w:rPr>
          <w:t xml:space="preserve">All persons appointed from the Accommodations List shall be subject to a probationary period of six (6) months. The period of probation is expressly understood to be part of the accommodation process and that the status of the qualified individual with a disability in the Accommodated position is not permanent until successfully completing </w:t>
        </w:r>
      </w:ins>
      <w:ins w:id="753" w:author="Janine LaBletta" w:date="2019-12-11T17:18:00Z">
        <w:r w:rsidR="00195E99">
          <w:rPr>
            <w:rFonts w:ascii="Arial" w:hAnsi="Arial" w:cs="Arial"/>
          </w:rPr>
          <w:t>their</w:t>
        </w:r>
      </w:ins>
      <w:ins w:id="754" w:author="Janine LaBletta" w:date="2019-08-23T18:23:00Z">
        <w:r w:rsidRPr="004F4774">
          <w:rPr>
            <w:rFonts w:ascii="Arial" w:hAnsi="Arial" w:cs="Arial"/>
            <w:rPrChange w:id="755" w:author="Janine LaBletta" w:date="2019-08-23T18:23:00Z">
              <w:rPr>
                <w:rFonts w:cs="Times New Roman"/>
              </w:rPr>
            </w:rPrChange>
          </w:rPr>
          <w:t xml:space="preserve"> period of probation. </w:t>
        </w:r>
        <w:bookmarkStart w:id="756" w:name="32.0632"/>
      </w:ins>
    </w:p>
    <w:bookmarkEnd w:id="756"/>
    <w:p w14:paraId="687E1F11" w14:textId="549F1492" w:rsidR="004F4774" w:rsidRPr="004F4774" w:rsidRDefault="004F4774" w:rsidP="004F4774">
      <w:pPr>
        <w:pStyle w:val="00LeftIndent5"/>
        <w:jc w:val="both"/>
        <w:rPr>
          <w:ins w:id="757" w:author="Janine LaBletta" w:date="2019-08-23T18:23:00Z"/>
          <w:rFonts w:ascii="Arial" w:hAnsi="Arial" w:cs="Arial"/>
          <w:rPrChange w:id="758" w:author="Janine LaBletta" w:date="2019-08-23T18:23:00Z">
            <w:rPr>
              <w:ins w:id="759" w:author="Janine LaBletta" w:date="2019-08-23T18:23:00Z"/>
              <w:rFonts w:cs="Times New Roman"/>
            </w:rPr>
          </w:rPrChange>
        </w:rPr>
      </w:pPr>
      <w:ins w:id="760" w:author="Janine LaBletta" w:date="2019-08-23T18:23:00Z">
        <w:r w:rsidRPr="00395396">
          <w:rPr>
            <w:rFonts w:ascii="Arial" w:hAnsi="Arial" w:cs="Arial"/>
            <w:bCs/>
            <w:caps/>
            <w:rPrChange w:id="761" w:author="Janine LaBletta" w:date="2019-08-23T18:30:00Z">
              <w:rPr>
                <w:rFonts w:cs="Times New Roman"/>
                <w:b/>
                <w:bCs/>
                <w:caps/>
              </w:rPr>
            </w:rPrChange>
          </w:rPr>
          <w:lastRenderedPageBreak/>
          <w:t>34.</w:t>
        </w:r>
        <w:r w:rsidRPr="00395396">
          <w:rPr>
            <w:rFonts w:ascii="Arial" w:hAnsi="Arial" w:cs="Arial"/>
            <w:caps/>
            <w:rPrChange w:id="762" w:author="Janine LaBletta" w:date="2019-08-23T18:30:00Z">
              <w:rPr>
                <w:rFonts w:cs="Times New Roman"/>
                <w:b/>
                <w:caps/>
              </w:rPr>
            </w:rPrChange>
          </w:rPr>
          <w:t>09</w:t>
        </w:r>
      </w:ins>
      <w:ins w:id="763" w:author="Janine LaBletta" w:date="2019-08-23T18:30:00Z">
        <w:r w:rsidR="00395396" w:rsidRPr="00395396">
          <w:rPr>
            <w:rFonts w:ascii="Arial" w:hAnsi="Arial" w:cs="Arial"/>
            <w:caps/>
            <w:rPrChange w:id="764" w:author="Janine LaBletta" w:date="2019-08-23T18:30:00Z">
              <w:rPr>
                <w:rFonts w:ascii="Arial" w:hAnsi="Arial" w:cs="Arial"/>
                <w:b/>
                <w:caps/>
              </w:rPr>
            </w:rPrChange>
          </w:rPr>
          <w:t>-</w:t>
        </w:r>
      </w:ins>
      <w:ins w:id="765" w:author="Janine LaBletta" w:date="2019-08-23T18:23:00Z">
        <w:r w:rsidRPr="00395396">
          <w:rPr>
            <w:rFonts w:ascii="Arial" w:hAnsi="Arial" w:cs="Arial"/>
            <w:caps/>
            <w:rPrChange w:id="766" w:author="Janine LaBletta" w:date="2019-08-23T18:30:00Z">
              <w:rPr>
                <w:rFonts w:cs="Times New Roman"/>
                <w:b/>
                <w:caps/>
              </w:rPr>
            </w:rPrChange>
          </w:rPr>
          <w:t>2</w:t>
        </w:r>
        <w:r w:rsidRPr="004F4774">
          <w:rPr>
            <w:rFonts w:ascii="Arial" w:hAnsi="Arial" w:cs="Arial"/>
            <w:b/>
            <w:bCs/>
            <w:caps/>
            <w:rPrChange w:id="767" w:author="Janine LaBletta" w:date="2019-08-23T18:23:00Z">
              <w:rPr>
                <w:rFonts w:cs="Times New Roman"/>
                <w:b/>
                <w:bCs/>
                <w:caps/>
              </w:rPr>
            </w:rPrChange>
          </w:rPr>
          <w:t xml:space="preserve"> - REJECTION During the Probationary Period</w:t>
        </w:r>
        <w:r w:rsidRPr="004F4774">
          <w:rPr>
            <w:rFonts w:ascii="Arial" w:hAnsi="Arial" w:cs="Arial"/>
            <w:bCs/>
            <w:rPrChange w:id="768" w:author="Janine LaBletta" w:date="2019-08-23T18:23:00Z">
              <w:rPr>
                <w:rFonts w:cs="Times New Roman"/>
                <w:bCs/>
              </w:rPr>
            </w:rPrChange>
          </w:rPr>
          <w:t xml:space="preserve">.  </w:t>
        </w:r>
        <w:r w:rsidRPr="004F4774">
          <w:rPr>
            <w:rFonts w:ascii="Arial" w:hAnsi="Arial" w:cs="Arial"/>
            <w:rPrChange w:id="769" w:author="Janine LaBletta" w:date="2019-08-23T18:23:00Z">
              <w:rPr>
                <w:rFonts w:cs="Times New Roman"/>
              </w:rPr>
            </w:rPrChange>
          </w:rPr>
          <w:t xml:space="preserve">The appointing authority, or </w:t>
        </w:r>
      </w:ins>
      <w:ins w:id="770" w:author="Janine LaBletta" w:date="2019-12-11T17:18:00Z">
        <w:r w:rsidR="00195E99">
          <w:rPr>
            <w:rFonts w:ascii="Arial" w:hAnsi="Arial" w:cs="Arial"/>
          </w:rPr>
          <w:t xml:space="preserve">their </w:t>
        </w:r>
      </w:ins>
      <w:ins w:id="771" w:author="Janine LaBletta" w:date="2019-08-23T18:23:00Z">
        <w:r w:rsidRPr="004F4774">
          <w:rPr>
            <w:rFonts w:ascii="Arial" w:hAnsi="Arial" w:cs="Arial"/>
            <w:rPrChange w:id="772" w:author="Janine LaBletta" w:date="2019-08-23T18:23:00Z">
              <w:rPr>
                <w:rFonts w:cs="Times New Roman"/>
              </w:rPr>
            </w:rPrChange>
          </w:rPr>
          <w:t xml:space="preserve">designated representative, may reject a probationary employee appointed from the Accommodations List, pursuant to Civil Service Regulation 14.04. </w:t>
        </w:r>
      </w:ins>
    </w:p>
    <w:p w14:paraId="497ABBBF" w14:textId="2552D3A0" w:rsidR="004F4774" w:rsidRPr="004F4774" w:rsidRDefault="004F4774">
      <w:pPr>
        <w:pStyle w:val="00Normal"/>
        <w:ind w:left="1710"/>
        <w:jc w:val="both"/>
        <w:rPr>
          <w:ins w:id="773" w:author="Janine LaBletta" w:date="2016-09-26T09:01:00Z"/>
          <w:rFonts w:ascii="Arial" w:hAnsi="Arial" w:cs="Arial"/>
          <w:rPrChange w:id="774" w:author="Janine LaBletta" w:date="2019-08-23T18:23:00Z">
            <w:rPr>
              <w:ins w:id="775" w:author="Janine LaBletta" w:date="2016-09-26T09:01:00Z"/>
            </w:rPr>
          </w:rPrChange>
        </w:rPr>
        <w:pPrChange w:id="776" w:author="Janine LaBletta" w:date="2019-08-23T18:31:00Z">
          <w:pPr>
            <w:pStyle w:val="00LeftIndent5"/>
          </w:pPr>
        </w:pPrChange>
      </w:pPr>
      <w:ins w:id="777" w:author="Janine LaBletta" w:date="2019-08-23T18:23:00Z">
        <w:r w:rsidRPr="00395396">
          <w:rPr>
            <w:rFonts w:ascii="Arial" w:hAnsi="Arial" w:cs="Arial"/>
            <w:bCs/>
            <w:caps/>
            <w:rPrChange w:id="778" w:author="Janine LaBletta" w:date="2019-08-23T18:31:00Z">
              <w:rPr>
                <w:rFonts w:cs="Times New Roman"/>
                <w:b/>
                <w:bCs/>
                <w:caps/>
              </w:rPr>
            </w:rPrChange>
          </w:rPr>
          <w:t>34</w:t>
        </w:r>
        <w:r w:rsidRPr="00395396">
          <w:rPr>
            <w:rFonts w:ascii="Arial" w:hAnsi="Arial" w:cs="Arial"/>
            <w:rPrChange w:id="779" w:author="Janine LaBletta" w:date="2019-08-23T18:31:00Z">
              <w:rPr>
                <w:b/>
              </w:rPr>
            </w:rPrChange>
          </w:rPr>
          <w:t>.</w:t>
        </w:r>
        <w:r w:rsidRPr="00395396">
          <w:rPr>
            <w:rFonts w:ascii="Arial" w:hAnsi="Arial" w:cs="Arial"/>
            <w:rPrChange w:id="780" w:author="Janine LaBletta" w:date="2019-08-23T18:31:00Z">
              <w:rPr>
                <w:rFonts w:cs="Times New Roman"/>
                <w:b/>
              </w:rPr>
            </w:rPrChange>
          </w:rPr>
          <w:t>09</w:t>
        </w:r>
      </w:ins>
      <w:ins w:id="781" w:author="Janine LaBletta" w:date="2019-08-23T18:30:00Z">
        <w:r w:rsidR="00395396" w:rsidRPr="00395396">
          <w:rPr>
            <w:rFonts w:ascii="Arial" w:hAnsi="Arial" w:cs="Arial"/>
            <w:rPrChange w:id="782" w:author="Janine LaBletta" w:date="2019-08-23T18:31:00Z">
              <w:rPr>
                <w:rFonts w:ascii="Arial" w:hAnsi="Arial" w:cs="Arial"/>
                <w:b/>
              </w:rPr>
            </w:rPrChange>
          </w:rPr>
          <w:t>-</w:t>
        </w:r>
      </w:ins>
      <w:ins w:id="783" w:author="Janine LaBletta" w:date="2019-08-23T18:23:00Z">
        <w:r w:rsidRPr="00395396">
          <w:rPr>
            <w:rFonts w:ascii="Arial" w:hAnsi="Arial" w:cs="Arial"/>
            <w:rPrChange w:id="784" w:author="Janine LaBletta" w:date="2019-08-23T18:31:00Z">
              <w:rPr>
                <w:b/>
              </w:rPr>
            </w:rPrChange>
          </w:rPr>
          <w:t>2</w:t>
        </w:r>
      </w:ins>
      <w:ins w:id="785" w:author="Janine LaBletta" w:date="2019-08-23T18:31:00Z">
        <w:r w:rsidR="00395396" w:rsidRPr="00395396">
          <w:rPr>
            <w:rFonts w:ascii="Arial" w:hAnsi="Arial" w:cs="Arial"/>
            <w:rPrChange w:id="786" w:author="Janine LaBletta" w:date="2019-08-23T18:31:00Z">
              <w:rPr>
                <w:rFonts w:ascii="Arial" w:hAnsi="Arial" w:cs="Arial"/>
                <w:b/>
              </w:rPr>
            </w:rPrChange>
          </w:rPr>
          <w:t>-</w:t>
        </w:r>
      </w:ins>
      <w:ins w:id="787" w:author="Janine LaBletta" w:date="2019-08-23T18:23:00Z">
        <w:r w:rsidRPr="00395396">
          <w:rPr>
            <w:rFonts w:ascii="Arial" w:hAnsi="Arial" w:cs="Arial"/>
            <w:rPrChange w:id="788" w:author="Janine LaBletta" w:date="2019-08-23T18:31:00Z">
              <w:rPr>
                <w:b/>
              </w:rPr>
            </w:rPrChange>
          </w:rPr>
          <w:t>1</w:t>
        </w:r>
        <w:r w:rsidRPr="004F4774">
          <w:rPr>
            <w:rFonts w:ascii="Arial" w:hAnsi="Arial" w:cs="Arial"/>
            <w:rPrChange w:id="789" w:author="Janine LaBletta" w:date="2019-08-23T18:23:00Z">
              <w:rPr>
                <w:rFonts w:cs="Times New Roman"/>
              </w:rPr>
            </w:rPrChange>
          </w:rPr>
          <w:t xml:space="preserve"> – </w:t>
        </w:r>
        <w:r w:rsidRPr="004F4774">
          <w:rPr>
            <w:rFonts w:ascii="Arial" w:hAnsi="Arial" w:cs="Arial"/>
            <w:b/>
            <w:rPrChange w:id="790" w:author="Janine LaBletta" w:date="2019-08-23T18:23:00Z">
              <w:rPr>
                <w:rFonts w:cs="Times New Roman"/>
                <w:b/>
              </w:rPr>
            </w:rPrChange>
          </w:rPr>
          <w:t xml:space="preserve">RESTORATION TO THE ACCOMMODATIONS LIST.  </w:t>
        </w:r>
      </w:ins>
      <w:ins w:id="791" w:author="Janine LaBletta" w:date="2019-08-23T18:31:00Z">
        <w:r w:rsidR="00395396">
          <w:rPr>
            <w:rFonts w:ascii="Arial" w:hAnsi="Arial" w:cs="Arial"/>
            <w:b/>
          </w:rPr>
          <w:t xml:space="preserve">  </w:t>
        </w:r>
      </w:ins>
      <w:ins w:id="792" w:author="Janine LaBletta" w:date="2019-08-23T18:23:00Z">
        <w:r w:rsidRPr="004F4774">
          <w:rPr>
            <w:rFonts w:ascii="Arial" w:hAnsi="Arial" w:cs="Arial"/>
            <w:rPrChange w:id="793" w:author="Janine LaBletta" w:date="2019-08-23T18:23:00Z">
              <w:rPr>
                <w:rFonts w:cs="Times New Roman"/>
              </w:rPr>
            </w:rPrChange>
          </w:rPr>
          <w:t xml:space="preserve">The individual rejected during probation may request that </w:t>
        </w:r>
      </w:ins>
      <w:ins w:id="794" w:author="Janine LaBletta" w:date="2019-12-11T17:18:00Z">
        <w:r w:rsidR="00195E99">
          <w:rPr>
            <w:rFonts w:ascii="Arial" w:hAnsi="Arial" w:cs="Arial"/>
          </w:rPr>
          <w:t xml:space="preserve">their </w:t>
        </w:r>
      </w:ins>
      <w:ins w:id="795" w:author="Janine LaBletta" w:date="2019-08-23T18:23:00Z">
        <w:r w:rsidRPr="004F4774">
          <w:rPr>
            <w:rFonts w:ascii="Arial" w:hAnsi="Arial" w:cs="Arial"/>
            <w:rPrChange w:id="796" w:author="Janine LaBletta" w:date="2019-08-23T18:23:00Z">
              <w:rPr>
                <w:rFonts w:cs="Times New Roman"/>
              </w:rPr>
            </w:rPrChange>
          </w:rPr>
          <w:t>name be placed back on the Accommodations List to be considered for other positions.  The Director shall decide whether to restore the rejected probationer to the</w:t>
        </w:r>
      </w:ins>
      <w:ins w:id="797" w:author="Janine LaBletta" w:date="2019-09-25T17:52:00Z">
        <w:r w:rsidR="002D384E">
          <w:rPr>
            <w:rFonts w:ascii="Arial" w:hAnsi="Arial" w:cs="Arial"/>
          </w:rPr>
          <w:t xml:space="preserve"> </w:t>
        </w:r>
      </w:ins>
      <w:ins w:id="798" w:author="Janine LaBletta" w:date="2019-08-23T18:23:00Z">
        <w:r w:rsidRPr="004F4774">
          <w:rPr>
            <w:rFonts w:ascii="Arial" w:hAnsi="Arial" w:cs="Arial"/>
            <w:rPrChange w:id="799" w:author="Janine LaBletta" w:date="2019-08-23T18:23:00Z">
              <w:rPr>
                <w:rFonts w:cs="Times New Roman"/>
              </w:rPr>
            </w:rPrChange>
          </w:rPr>
          <w:t xml:space="preserve">Accommodations List, taking into consideration the reason for the rejection, and whether the probationary employee’s rejection was due to physical inability to complete the job, or due to misconduct.  </w:t>
        </w:r>
      </w:ins>
    </w:p>
    <w:p w14:paraId="04816FCC" w14:textId="77777777" w:rsidR="00F32287" w:rsidRPr="004F4774" w:rsidRDefault="00F32287">
      <w:pPr>
        <w:rPr>
          <w:rFonts w:ascii="Arial" w:hAnsi="Arial" w:cs="Arial"/>
          <w:b/>
          <w:sz w:val="24"/>
          <w:szCs w:val="24"/>
          <w:rPrChange w:id="800" w:author="Janine LaBletta" w:date="2019-08-23T18:23:00Z">
            <w:rPr>
              <w:b/>
            </w:rPr>
          </w:rPrChange>
        </w:rPr>
      </w:pPr>
    </w:p>
    <w:sectPr w:rsidR="00F32287" w:rsidRPr="004F4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LaBletta">
    <w15:presenceInfo w15:providerId="AD" w15:userId="S::janine.labletta@phila.gov::84fc3b5f-63eb-4bfc-a445-84436fa2e5a0"/>
  </w15:person>
  <w15:person w15:author="Christopher Rider">
    <w15:presenceInfo w15:providerId="AD" w15:userId="S::Christopher.Rider@phila.gov::ea038f64-52d8-423d-9eff-63bd50d953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287"/>
    <w:rsid w:val="000665CB"/>
    <w:rsid w:val="00126C18"/>
    <w:rsid w:val="00185849"/>
    <w:rsid w:val="00195E99"/>
    <w:rsid w:val="001A454E"/>
    <w:rsid w:val="00201616"/>
    <w:rsid w:val="00220157"/>
    <w:rsid w:val="00221462"/>
    <w:rsid w:val="00257A83"/>
    <w:rsid w:val="002D384E"/>
    <w:rsid w:val="00306B71"/>
    <w:rsid w:val="00324C79"/>
    <w:rsid w:val="00367E90"/>
    <w:rsid w:val="00376CDF"/>
    <w:rsid w:val="00395396"/>
    <w:rsid w:val="004077E0"/>
    <w:rsid w:val="00411D5C"/>
    <w:rsid w:val="004F4774"/>
    <w:rsid w:val="00621E01"/>
    <w:rsid w:val="00625C89"/>
    <w:rsid w:val="00643196"/>
    <w:rsid w:val="006A6A3F"/>
    <w:rsid w:val="006B75E4"/>
    <w:rsid w:val="007000B1"/>
    <w:rsid w:val="00711FC6"/>
    <w:rsid w:val="00883E2C"/>
    <w:rsid w:val="009876B8"/>
    <w:rsid w:val="009B4CDC"/>
    <w:rsid w:val="009E0EE6"/>
    <w:rsid w:val="00A83A5A"/>
    <w:rsid w:val="00AA6908"/>
    <w:rsid w:val="00BB2456"/>
    <w:rsid w:val="00BD3EC7"/>
    <w:rsid w:val="00C24825"/>
    <w:rsid w:val="00CA6CE0"/>
    <w:rsid w:val="00CB7D2C"/>
    <w:rsid w:val="00D175E4"/>
    <w:rsid w:val="00D41A2F"/>
    <w:rsid w:val="00DC1D7C"/>
    <w:rsid w:val="00F32287"/>
    <w:rsid w:val="00F469FF"/>
    <w:rsid w:val="00F9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CACB"/>
  <w15:chartTrackingRefBased/>
  <w15:docId w15:val="{0E0BB263-3243-404B-B3ED-8C64A25E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32287"/>
    <w:rPr>
      <w:color w:val="0000FF"/>
      <w:u w:val="single"/>
    </w:rPr>
  </w:style>
  <w:style w:type="paragraph" w:customStyle="1" w:styleId="00LeftIndent5">
    <w:name w:val="00 Left Indent .5"/>
    <w:basedOn w:val="Normal"/>
    <w:qFormat/>
    <w:rsid w:val="00F32287"/>
    <w:pPr>
      <w:spacing w:after="240" w:line="240" w:lineRule="auto"/>
      <w:ind w:left="720"/>
    </w:pPr>
    <w:rPr>
      <w:rFonts w:ascii="Times New Roman" w:hAnsi="Times New Roman"/>
      <w:sz w:val="24"/>
      <w:szCs w:val="24"/>
    </w:rPr>
  </w:style>
  <w:style w:type="paragraph" w:customStyle="1" w:styleId="00LeftIndent10">
    <w:name w:val="00 Left Indent 1.0"/>
    <w:basedOn w:val="Normal"/>
    <w:qFormat/>
    <w:rsid w:val="00F32287"/>
    <w:pPr>
      <w:spacing w:after="240" w:line="240" w:lineRule="auto"/>
      <w:ind w:left="1440"/>
    </w:pPr>
    <w:rPr>
      <w:rFonts w:ascii="Times New Roman" w:hAnsi="Times New Roman"/>
      <w:sz w:val="24"/>
      <w:szCs w:val="24"/>
    </w:rPr>
  </w:style>
  <w:style w:type="paragraph" w:customStyle="1" w:styleId="00Normal">
    <w:name w:val="00 Normal"/>
    <w:basedOn w:val="Normal"/>
    <w:qFormat/>
    <w:rsid w:val="00F32287"/>
    <w:pPr>
      <w:spacing w:after="240"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126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C18"/>
    <w:rPr>
      <w:rFonts w:ascii="Segoe UI" w:hAnsi="Segoe UI" w:cs="Segoe UI"/>
      <w:sz w:val="18"/>
      <w:szCs w:val="18"/>
    </w:rPr>
  </w:style>
  <w:style w:type="paragraph" w:customStyle="1" w:styleId="levelnum">
    <w:name w:val="level_num"/>
    <w:basedOn w:val="Normal"/>
    <w:rsid w:val="004F4774"/>
    <w:pPr>
      <w:spacing w:before="100" w:beforeAutospacing="1" w:after="100" w:afterAutospacing="1" w:line="240" w:lineRule="auto"/>
      <w:ind w:left="1440"/>
    </w:pPr>
    <w:rPr>
      <w:rFonts w:ascii="Times New Roman" w:eastAsia="Times New Roman" w:hAnsi="Times New Roman" w:cs="Times New Roman"/>
      <w:sz w:val="24"/>
      <w:szCs w:val="24"/>
    </w:rPr>
  </w:style>
  <w:style w:type="character" w:styleId="CommentReference">
    <w:name w:val="annotation reference"/>
    <w:basedOn w:val="DefaultParagraphFont"/>
    <w:rsid w:val="004F4774"/>
    <w:rPr>
      <w:sz w:val="16"/>
      <w:szCs w:val="16"/>
    </w:rPr>
  </w:style>
  <w:style w:type="paragraph" w:styleId="CommentText">
    <w:name w:val="annotation text"/>
    <w:basedOn w:val="Normal"/>
    <w:link w:val="CommentTextChar"/>
    <w:rsid w:val="004F477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4F477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F4774"/>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4F4774"/>
    <w:rPr>
      <w:rFonts w:ascii="Times New Roman" w:eastAsia="Times New Roman" w:hAnsi="Times New Roman" w:cs="Times New Roman"/>
      <w:b/>
      <w:bCs/>
      <w:sz w:val="20"/>
      <w:szCs w:val="20"/>
    </w:rPr>
  </w:style>
  <w:style w:type="paragraph" w:styleId="Revision">
    <w:name w:val="Revision"/>
    <w:hidden/>
    <w:uiPriority w:val="99"/>
    <w:semiHidden/>
    <w:rsid w:val="009B4C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E8F3402ADD1E4DA05C9668DF8947C8" ma:contentTypeVersion="9" ma:contentTypeDescription="Create a new document." ma:contentTypeScope="" ma:versionID="449971650e03601f1f59ac39814c520d">
  <xsd:schema xmlns:xsd="http://www.w3.org/2001/XMLSchema" xmlns:xs="http://www.w3.org/2001/XMLSchema" xmlns:p="http://schemas.microsoft.com/office/2006/metadata/properties" xmlns:ns1="http://schemas.microsoft.com/sharepoint/v3" xmlns:ns3="090e68c1-01bf-4ca3-9902-f13c0b861372" xmlns:ns4="7a3a7298-5a2c-4a7b-947f-d94a8383171a" targetNamespace="http://schemas.microsoft.com/office/2006/metadata/properties" ma:root="true" ma:fieldsID="1ffb4e1c60f7a88396e22a03b0a6db4e" ns1:_="" ns3:_="" ns4:_="">
    <xsd:import namespace="http://schemas.microsoft.com/sharepoint/v3"/>
    <xsd:import namespace="090e68c1-01bf-4ca3-9902-f13c0b861372"/>
    <xsd:import namespace="7a3a7298-5a2c-4a7b-947f-d94a838317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0e68c1-01bf-4ca3-9902-f13c0b861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3a7298-5a2c-4a7b-947f-d94a838317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A68CC-2282-4FEE-A7B3-1DF1787E8B86}">
  <ds:schemaRefs>
    <ds:schemaRef ds:uri="http://schemas.microsoft.com/office/2006/documentManagement/types"/>
    <ds:schemaRef ds:uri="7a3a7298-5a2c-4a7b-947f-d94a8383171a"/>
    <ds:schemaRef ds:uri="http://schemas.openxmlformats.org/package/2006/metadata/core-properties"/>
    <ds:schemaRef ds:uri="http://schemas.microsoft.com/sharepoint/v3"/>
    <ds:schemaRef ds:uri="http://purl.org/dc/dcmitype/"/>
    <ds:schemaRef ds:uri="http://www.w3.org/XML/1998/namespace"/>
    <ds:schemaRef ds:uri="http://schemas.microsoft.com/office/infopath/2007/PartnerControls"/>
    <ds:schemaRef ds:uri="090e68c1-01bf-4ca3-9902-f13c0b861372"/>
    <ds:schemaRef ds:uri="http://schemas.microsoft.com/office/2006/metadata/properties"/>
    <ds:schemaRef ds:uri="http://purl.org/dc/terms/"/>
    <ds:schemaRef ds:uri="http://purl.org/dc/elements/1.1/"/>
  </ds:schemaRefs>
</ds:datastoreItem>
</file>

<file path=customXml/itemProps2.xml><?xml version="1.0" encoding="utf-8"?>
<ds:datastoreItem xmlns:ds="http://schemas.openxmlformats.org/officeDocument/2006/customXml" ds:itemID="{F762979B-20A2-48F7-A905-04950166FDE6}">
  <ds:schemaRefs>
    <ds:schemaRef ds:uri="http://schemas.microsoft.com/sharepoint/v3/contenttype/forms"/>
  </ds:schemaRefs>
</ds:datastoreItem>
</file>

<file path=customXml/itemProps3.xml><?xml version="1.0" encoding="utf-8"?>
<ds:datastoreItem xmlns:ds="http://schemas.openxmlformats.org/officeDocument/2006/customXml" ds:itemID="{7BC2EF7F-F88E-4933-94E5-AC5FB3077ABA}">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090e68c1-01bf-4ca3-9902-f13c0b861372"/>
    <ds:schemaRef ds:uri="7a3a7298-5a2c-4a7b-947f-d94a8383171a"/>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LaBletta</dc:creator>
  <cp:keywords/>
  <dc:description/>
  <cp:lastModifiedBy>Janine LaBletta</cp:lastModifiedBy>
  <cp:revision>3</cp:revision>
  <cp:lastPrinted>2019-11-19T23:12:00Z</cp:lastPrinted>
  <dcterms:created xsi:type="dcterms:W3CDTF">2020-09-30T16:51:00Z</dcterms:created>
  <dcterms:modified xsi:type="dcterms:W3CDTF">2020-10-07T17:26:00Z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0x0101004EE8F3402ADD1E4DA05C9668DF8947C8</vt:lpwstr>
  </property>
</Properties>
</file>