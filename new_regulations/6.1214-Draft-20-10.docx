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BFB90" w14:textId="77777777" w:rsidR="009C7FA0" w:rsidRPr="009C7FA0" w:rsidRDefault="009C7FA0" w:rsidP="009C7FA0">
      <w:pPr>
        <w:shd w:val="clear" w:color="auto" w:fill="FFFFFF"/>
        <w:spacing w:line="240" w:lineRule="auto"/>
        <w:ind w:hanging="1080"/>
        <w:rPr>
          <w:rFonts w:ascii="Arial" w:eastAsia="Times New Roman" w:hAnsi="Arial" w:cs="Arial"/>
          <w:color w:val="000000"/>
          <w:sz w:val="27"/>
          <w:szCs w:val="27"/>
        </w:rPr>
      </w:pPr>
      <w:r w:rsidRPr="009C7FA0">
        <w:rPr>
          <w:rFonts w:ascii="Arial" w:eastAsia="Times New Roman" w:hAnsi="Arial" w:cs="Arial"/>
          <w:b/>
          <w:bCs/>
          <w:color w:val="003366"/>
          <w:sz w:val="27"/>
          <w:szCs w:val="27"/>
        </w:rPr>
        <w:t>6.1214</w:t>
      </w:r>
      <w:r w:rsidRPr="009C7FA0">
        <w:rPr>
          <w:rFonts w:ascii="Arial" w:eastAsia="Times New Roman" w:hAnsi="Arial" w:cs="Arial"/>
          <w:color w:val="000000"/>
          <w:sz w:val="27"/>
          <w:szCs w:val="27"/>
        </w:rPr>
        <w:t> -  </w:t>
      </w:r>
      <w:r w:rsidRPr="009C7FA0">
        <w:rPr>
          <w:rFonts w:ascii="Arial" w:eastAsia="Times New Roman" w:hAnsi="Arial" w:cs="Arial"/>
          <w:b/>
          <w:bCs/>
          <w:color w:val="003366"/>
          <w:sz w:val="27"/>
          <w:szCs w:val="27"/>
        </w:rPr>
        <w:t>STAND-BY TIME FOR NON-REPRESENTED EMPLOYEES IN CLASSES EXEMPTED FROM THE OVERTIME PAYMENT PROVISIONS OF THE FAIR LABOR STANDARDS ACT.</w:t>
      </w:r>
      <w:r w:rsidRPr="009C7FA0">
        <w:rPr>
          <w:rFonts w:ascii="Arial" w:eastAsia="Times New Roman" w:hAnsi="Arial" w:cs="Arial"/>
          <w:color w:val="000000"/>
          <w:sz w:val="27"/>
          <w:szCs w:val="27"/>
        </w:rPr>
        <w:t>  Employees in Non-Represented classes in the departments and organizational units specified in Regulation </w:t>
      </w:r>
      <w:r w:rsidR="00375B08" w:rsidRPr="006F0708">
        <w:fldChar w:fldCharType="begin"/>
      </w:r>
      <w:r w:rsidR="00375B08" w:rsidRPr="006F0708">
        <w:instrText xml:space="preserve"> HYPERLINK "http://personnel-web.phila.gov/webregs/?reg=6" \l "reg.6.1215" \o "6.1215" </w:instrText>
      </w:r>
      <w:r w:rsidR="00375B08" w:rsidRPr="006F0708">
        <w:fldChar w:fldCharType="separate"/>
      </w:r>
      <w:r w:rsidRPr="006F0708">
        <w:rPr>
          <w:rFonts w:ascii="Arial" w:eastAsia="Times New Roman" w:hAnsi="Arial" w:cs="Arial"/>
          <w:sz w:val="27"/>
          <w:szCs w:val="27"/>
          <w:rPrChange w:id="0" w:author="Janine LaBletta" w:date="2020-09-30T10:43:00Z">
            <w:rPr>
              <w:rFonts w:ascii="Arial" w:eastAsia="Times New Roman" w:hAnsi="Arial" w:cs="Arial"/>
              <w:color w:val="0000FF"/>
              <w:sz w:val="27"/>
              <w:szCs w:val="27"/>
              <w:u w:val="single"/>
            </w:rPr>
          </w:rPrChange>
        </w:rPr>
        <w:t>6.1215</w:t>
      </w:r>
      <w:r w:rsidR="00375B08" w:rsidRPr="006F0708">
        <w:rPr>
          <w:rFonts w:ascii="Arial" w:eastAsia="Times New Roman" w:hAnsi="Arial" w:cs="Arial"/>
          <w:sz w:val="27"/>
          <w:szCs w:val="27"/>
          <w:rPrChange w:id="1" w:author="Janine LaBletta" w:date="2020-09-30T10:43:00Z">
            <w:rPr>
              <w:rFonts w:ascii="Arial" w:eastAsia="Times New Roman" w:hAnsi="Arial" w:cs="Arial"/>
              <w:color w:val="0000FF"/>
              <w:sz w:val="27"/>
              <w:szCs w:val="27"/>
              <w:u w:val="single"/>
            </w:rPr>
          </w:rPrChange>
        </w:rPr>
        <w:fldChar w:fldCharType="end"/>
      </w:r>
      <w:r w:rsidRPr="009C7FA0">
        <w:rPr>
          <w:rFonts w:ascii="Arial" w:eastAsia="Times New Roman" w:hAnsi="Arial" w:cs="Arial"/>
          <w:color w:val="000000"/>
          <w:sz w:val="27"/>
          <w:szCs w:val="27"/>
        </w:rPr>
        <w:t> who are exempted from the overtime payment provisions of the Fair Labor Standards Act and who, in accordance with a pre-arranged or emergency authorized schedule, are required to be available to report to work following regular working hours or on days when such employees are not normally expected to work and who are required to wear a beeper or pager, carry a cellular phone, or leave word with the appointing authority specifying where they may be reached, may be compensated for such stand-by time at the discretion of the appointing authority.</w:t>
      </w:r>
    </w:p>
    <w:p w14:paraId="0EDE790A" w14:textId="77777777" w:rsidR="009C7FA0" w:rsidRPr="009C7FA0" w:rsidRDefault="009C7FA0" w:rsidP="009C7FA0">
      <w:pPr>
        <w:shd w:val="clear" w:color="auto" w:fill="FFFFFF"/>
        <w:spacing w:line="240" w:lineRule="auto"/>
        <w:rPr>
          <w:rFonts w:ascii="Arial" w:eastAsia="Times New Roman" w:hAnsi="Arial" w:cs="Arial"/>
          <w:color w:val="000000"/>
          <w:sz w:val="27"/>
          <w:szCs w:val="27"/>
        </w:rPr>
      </w:pPr>
      <w:r w:rsidRPr="009C7FA0">
        <w:rPr>
          <w:rFonts w:ascii="Arial" w:eastAsia="Times New Roman" w:hAnsi="Arial" w:cs="Arial"/>
          <w:color w:val="000000"/>
          <w:sz w:val="27"/>
          <w:szCs w:val="27"/>
        </w:rPr>
        <w:t>Employees paid below the maximum rate of </w:t>
      </w:r>
      <w:r w:rsidR="00375B08" w:rsidRPr="006F0708">
        <w:fldChar w:fldCharType="begin"/>
      </w:r>
      <w:r w:rsidR="00375B08" w:rsidRPr="006F0708">
        <w:instrText xml:space="preserve"> HYPERLINK "http://personnel-web.phila.gov/announce/payranges.asp?mychoice=9" \l "N021" \o "Pay Range N21" </w:instrText>
      </w:r>
      <w:r w:rsidR="00375B08" w:rsidRPr="006F0708">
        <w:rPr>
          <w:rPrChange w:id="2" w:author="Janine LaBletta" w:date="2020-09-30T10:43:00Z">
            <w:rPr>
              <w:rFonts w:ascii="Arial" w:eastAsia="Times New Roman" w:hAnsi="Arial" w:cs="Arial"/>
              <w:color w:val="0000FF"/>
              <w:sz w:val="27"/>
              <w:szCs w:val="27"/>
              <w:u w:val="single"/>
            </w:rPr>
          </w:rPrChange>
        </w:rPr>
        <w:fldChar w:fldCharType="separate"/>
      </w:r>
      <w:r w:rsidRPr="006F0708">
        <w:rPr>
          <w:rFonts w:ascii="Arial" w:eastAsia="Times New Roman" w:hAnsi="Arial" w:cs="Arial"/>
          <w:sz w:val="27"/>
          <w:szCs w:val="27"/>
          <w:rPrChange w:id="3" w:author="Janine LaBletta" w:date="2020-09-30T10:43:00Z">
            <w:rPr>
              <w:rFonts w:ascii="Arial" w:eastAsia="Times New Roman" w:hAnsi="Arial" w:cs="Arial"/>
              <w:color w:val="0000FF"/>
              <w:sz w:val="27"/>
              <w:szCs w:val="27"/>
              <w:u w:val="single"/>
            </w:rPr>
          </w:rPrChange>
        </w:rPr>
        <w:t>Pay Range N21</w:t>
      </w:r>
      <w:r w:rsidR="00375B08" w:rsidRPr="006F0708">
        <w:rPr>
          <w:rFonts w:ascii="Arial" w:eastAsia="Times New Roman" w:hAnsi="Arial" w:cs="Arial"/>
          <w:sz w:val="27"/>
          <w:szCs w:val="27"/>
          <w:rPrChange w:id="4" w:author="Janine LaBletta" w:date="2020-09-30T10:43:00Z">
            <w:rPr>
              <w:rFonts w:ascii="Arial" w:eastAsia="Times New Roman" w:hAnsi="Arial" w:cs="Arial"/>
              <w:color w:val="0000FF"/>
              <w:sz w:val="27"/>
              <w:szCs w:val="27"/>
              <w:u w:val="single"/>
            </w:rPr>
          </w:rPrChange>
        </w:rPr>
        <w:fldChar w:fldCharType="end"/>
      </w:r>
      <w:r w:rsidRPr="006F0708">
        <w:rPr>
          <w:rFonts w:ascii="Arial" w:eastAsia="Times New Roman" w:hAnsi="Arial" w:cs="Arial"/>
          <w:sz w:val="27"/>
          <w:szCs w:val="27"/>
          <w:rPrChange w:id="5" w:author="Janine LaBletta" w:date="2020-09-30T10:43:00Z">
            <w:rPr>
              <w:rFonts w:ascii="Arial" w:eastAsia="Times New Roman" w:hAnsi="Arial" w:cs="Arial"/>
              <w:color w:val="000000"/>
              <w:sz w:val="27"/>
              <w:szCs w:val="27"/>
            </w:rPr>
          </w:rPrChange>
        </w:rPr>
        <w:t> </w:t>
      </w:r>
      <w:r w:rsidRPr="009C7FA0">
        <w:rPr>
          <w:rFonts w:ascii="Arial" w:eastAsia="Times New Roman" w:hAnsi="Arial" w:cs="Arial"/>
          <w:color w:val="000000"/>
          <w:sz w:val="27"/>
          <w:szCs w:val="27"/>
        </w:rPr>
        <w:t>may be compensated either at one-half of their regular straight-time rate of pay for each hour of such duty or in compensatory time off in lieu of cash compensation at the rate of one-half hour of compensatory time for each hour of such stand-by time, with the determination as to whether such employees will be compensated in cash or compensatory time at the discretion of the appointing authority.</w:t>
      </w:r>
    </w:p>
    <w:p w14:paraId="07D6312E" w14:textId="77777777" w:rsidR="009C7FA0" w:rsidRPr="009C7FA0" w:rsidRDefault="009C7FA0" w:rsidP="009C7FA0">
      <w:pPr>
        <w:shd w:val="clear" w:color="auto" w:fill="FFFFFF"/>
        <w:spacing w:line="240" w:lineRule="auto"/>
        <w:rPr>
          <w:rFonts w:ascii="Arial" w:eastAsia="Times New Roman" w:hAnsi="Arial" w:cs="Arial"/>
          <w:color w:val="000000"/>
          <w:sz w:val="27"/>
          <w:szCs w:val="27"/>
        </w:rPr>
      </w:pPr>
      <w:r w:rsidRPr="009C7FA0">
        <w:rPr>
          <w:rFonts w:ascii="Arial" w:eastAsia="Times New Roman" w:hAnsi="Arial" w:cs="Arial"/>
          <w:color w:val="000000"/>
          <w:sz w:val="27"/>
          <w:szCs w:val="27"/>
        </w:rPr>
        <w:t>Employees paid above the maximum rate of </w:t>
      </w:r>
      <w:r w:rsidR="00375B08" w:rsidRPr="006F0708">
        <w:fldChar w:fldCharType="begin"/>
      </w:r>
      <w:r w:rsidR="00375B08" w:rsidRPr="006F0708">
        <w:instrText xml:space="preserve"> HYPERLINK "http://personnel-web.phila.gov/announce/payranges.asp?mychoice=9" \l "N021" \o "Pay Range N21" </w:instrText>
      </w:r>
      <w:r w:rsidR="00375B08" w:rsidRPr="006F0708">
        <w:rPr>
          <w:rPrChange w:id="6" w:author="Janine LaBletta" w:date="2020-09-30T10:43:00Z">
            <w:rPr>
              <w:rFonts w:ascii="Arial" w:eastAsia="Times New Roman" w:hAnsi="Arial" w:cs="Arial"/>
              <w:color w:val="0000FF"/>
              <w:sz w:val="27"/>
              <w:szCs w:val="27"/>
              <w:u w:val="single"/>
            </w:rPr>
          </w:rPrChange>
        </w:rPr>
        <w:fldChar w:fldCharType="separate"/>
      </w:r>
      <w:r w:rsidRPr="006F0708">
        <w:rPr>
          <w:rFonts w:ascii="Arial" w:eastAsia="Times New Roman" w:hAnsi="Arial" w:cs="Arial"/>
          <w:sz w:val="27"/>
          <w:szCs w:val="27"/>
          <w:rPrChange w:id="7" w:author="Janine LaBletta" w:date="2020-09-30T10:43:00Z">
            <w:rPr>
              <w:rFonts w:ascii="Arial" w:eastAsia="Times New Roman" w:hAnsi="Arial" w:cs="Arial"/>
              <w:color w:val="0000FF"/>
              <w:sz w:val="27"/>
              <w:szCs w:val="27"/>
              <w:u w:val="single"/>
            </w:rPr>
          </w:rPrChange>
        </w:rPr>
        <w:t>Pay Range N21</w:t>
      </w:r>
      <w:r w:rsidR="00375B08" w:rsidRPr="006F0708">
        <w:rPr>
          <w:rFonts w:ascii="Arial" w:eastAsia="Times New Roman" w:hAnsi="Arial" w:cs="Arial"/>
          <w:sz w:val="27"/>
          <w:szCs w:val="27"/>
          <w:rPrChange w:id="8" w:author="Janine LaBletta" w:date="2020-09-30T10:43:00Z">
            <w:rPr>
              <w:rFonts w:ascii="Arial" w:eastAsia="Times New Roman" w:hAnsi="Arial" w:cs="Arial"/>
              <w:color w:val="0000FF"/>
              <w:sz w:val="27"/>
              <w:szCs w:val="27"/>
              <w:u w:val="single"/>
            </w:rPr>
          </w:rPrChange>
        </w:rPr>
        <w:fldChar w:fldCharType="end"/>
      </w:r>
      <w:r w:rsidRPr="006F0708">
        <w:rPr>
          <w:rFonts w:ascii="Arial" w:eastAsia="Times New Roman" w:hAnsi="Arial" w:cs="Arial"/>
          <w:sz w:val="27"/>
          <w:szCs w:val="27"/>
          <w:rPrChange w:id="9" w:author="Janine LaBletta" w:date="2020-09-30T10:43:00Z">
            <w:rPr>
              <w:rFonts w:ascii="Arial" w:eastAsia="Times New Roman" w:hAnsi="Arial" w:cs="Arial"/>
              <w:color w:val="000000"/>
              <w:sz w:val="27"/>
              <w:szCs w:val="27"/>
            </w:rPr>
          </w:rPrChange>
        </w:rPr>
        <w:t xml:space="preserve">, </w:t>
      </w:r>
      <w:r w:rsidRPr="009C7FA0">
        <w:rPr>
          <w:rFonts w:ascii="Arial" w:eastAsia="Times New Roman" w:hAnsi="Arial" w:cs="Arial"/>
          <w:color w:val="000000"/>
          <w:sz w:val="27"/>
          <w:szCs w:val="27"/>
        </w:rPr>
        <w:t>with the exception of those listed in </w:t>
      </w:r>
      <w:r w:rsidR="00375B08" w:rsidRPr="006F0708">
        <w:fldChar w:fldCharType="begin"/>
      </w:r>
      <w:r w:rsidR="00375B08" w:rsidRPr="006F0708">
        <w:instrText xml:space="preserve"> HYPERLINK "http://personnel-web.phila.gov/webregs/?reg=6" \l "reg.6.12141" \o "6.12141" </w:instrText>
      </w:r>
      <w:r w:rsidR="00375B08" w:rsidRPr="006F0708">
        <w:rPr>
          <w:rPrChange w:id="10" w:author="Janine LaBletta" w:date="2020-09-30T10:43:00Z">
            <w:rPr>
              <w:rFonts w:ascii="Arial" w:eastAsia="Times New Roman" w:hAnsi="Arial" w:cs="Arial"/>
              <w:color w:val="0000FF"/>
              <w:sz w:val="27"/>
              <w:szCs w:val="27"/>
              <w:u w:val="single"/>
            </w:rPr>
          </w:rPrChange>
        </w:rPr>
        <w:fldChar w:fldCharType="separate"/>
      </w:r>
      <w:r w:rsidRPr="006F0708">
        <w:rPr>
          <w:rFonts w:ascii="Arial" w:eastAsia="Times New Roman" w:hAnsi="Arial" w:cs="Arial"/>
          <w:sz w:val="27"/>
          <w:szCs w:val="27"/>
          <w:rPrChange w:id="11" w:author="Janine LaBletta" w:date="2020-09-30T10:43:00Z">
            <w:rPr>
              <w:rFonts w:ascii="Arial" w:eastAsia="Times New Roman" w:hAnsi="Arial" w:cs="Arial"/>
              <w:color w:val="0000FF"/>
              <w:sz w:val="27"/>
              <w:szCs w:val="27"/>
              <w:u w:val="single"/>
            </w:rPr>
          </w:rPrChange>
        </w:rPr>
        <w:t>6.12141</w:t>
      </w:r>
      <w:r w:rsidR="00375B08" w:rsidRPr="006F0708">
        <w:rPr>
          <w:rFonts w:ascii="Arial" w:eastAsia="Times New Roman" w:hAnsi="Arial" w:cs="Arial"/>
          <w:sz w:val="27"/>
          <w:szCs w:val="27"/>
          <w:rPrChange w:id="12" w:author="Janine LaBletta" w:date="2020-09-30T10:43:00Z">
            <w:rPr>
              <w:rFonts w:ascii="Arial" w:eastAsia="Times New Roman" w:hAnsi="Arial" w:cs="Arial"/>
              <w:color w:val="0000FF"/>
              <w:sz w:val="27"/>
              <w:szCs w:val="27"/>
              <w:u w:val="single"/>
            </w:rPr>
          </w:rPrChange>
        </w:rPr>
        <w:fldChar w:fldCharType="end"/>
      </w:r>
      <w:r w:rsidRPr="006F0708">
        <w:rPr>
          <w:rFonts w:ascii="Arial" w:eastAsia="Times New Roman" w:hAnsi="Arial" w:cs="Arial"/>
          <w:sz w:val="27"/>
          <w:szCs w:val="27"/>
          <w:rPrChange w:id="13" w:author="Janine LaBletta" w:date="2020-09-30T10:43:00Z">
            <w:rPr>
              <w:rFonts w:ascii="Arial" w:eastAsia="Times New Roman" w:hAnsi="Arial" w:cs="Arial"/>
              <w:color w:val="000000"/>
              <w:sz w:val="27"/>
              <w:szCs w:val="27"/>
            </w:rPr>
          </w:rPrChange>
        </w:rPr>
        <w:t xml:space="preserve">, </w:t>
      </w:r>
      <w:r w:rsidRPr="009C7FA0">
        <w:rPr>
          <w:rFonts w:ascii="Arial" w:eastAsia="Times New Roman" w:hAnsi="Arial" w:cs="Arial"/>
          <w:color w:val="000000"/>
          <w:sz w:val="27"/>
          <w:szCs w:val="27"/>
        </w:rPr>
        <w:t>shall not be eligible for cash compensation for stand-by duty but may be compensated for each such hour of stand-by duty in compensatory time at the rate of one-half hour compensatory time for each hour of stand-by duty.  Hours compensated for as stand-by shall not be counted in determining the total hours worked in a given week for overtime purposes.</w:t>
      </w:r>
    </w:p>
    <w:p w14:paraId="3F295C32" w14:textId="77777777" w:rsidR="009C7FA0" w:rsidRPr="009C7FA0" w:rsidRDefault="009C7FA0" w:rsidP="009C7FA0">
      <w:pPr>
        <w:shd w:val="clear" w:color="auto" w:fill="FFFFFF"/>
        <w:spacing w:line="240" w:lineRule="auto"/>
        <w:ind w:hanging="1200"/>
        <w:rPr>
          <w:rFonts w:ascii="Arial" w:eastAsia="Times New Roman" w:hAnsi="Arial" w:cs="Arial"/>
          <w:color w:val="000000"/>
          <w:sz w:val="27"/>
          <w:szCs w:val="27"/>
        </w:rPr>
      </w:pPr>
      <w:r w:rsidRPr="009C7FA0">
        <w:rPr>
          <w:rFonts w:ascii="Arial" w:eastAsia="Times New Roman" w:hAnsi="Arial" w:cs="Arial"/>
          <w:b/>
          <w:bCs/>
          <w:color w:val="003366"/>
          <w:sz w:val="27"/>
          <w:szCs w:val="27"/>
        </w:rPr>
        <w:t>6.12141</w:t>
      </w:r>
      <w:r w:rsidRPr="009C7FA0">
        <w:rPr>
          <w:rFonts w:ascii="Arial" w:eastAsia="Times New Roman" w:hAnsi="Arial" w:cs="Arial"/>
          <w:color w:val="000000"/>
          <w:sz w:val="27"/>
          <w:szCs w:val="27"/>
        </w:rPr>
        <w:t> -  Employees whose positions are allocated to the following departments, classes and assignments may be compensated either at one-half of their regular straight-time rate of pay for each hour of stand-by duty or in compensatory time off in lieu of cash compensation at the rate of one-half hour of compensatory time for each hour of such stand-by time, with the determinations as to whether such employees will be compensated in cash or compensatory time at the discretion of the appointing authority.</w:t>
      </w:r>
    </w:p>
    <w:p w14:paraId="30C2C3A1" w14:textId="77777777" w:rsidR="009C7FA0" w:rsidRPr="009C7FA0" w:rsidRDefault="009C7FA0" w:rsidP="009C7FA0">
      <w:pPr>
        <w:shd w:val="clear" w:color="auto" w:fill="FFFFFF"/>
        <w:spacing w:after="0" w:line="240" w:lineRule="auto"/>
        <w:rPr>
          <w:rFonts w:ascii="Arial" w:eastAsia="Times New Roman" w:hAnsi="Arial" w:cs="Arial"/>
          <w:color w:val="000000"/>
          <w:sz w:val="27"/>
          <w:szCs w:val="27"/>
        </w:rPr>
      </w:pPr>
      <w:r w:rsidRPr="009C7FA0">
        <w:rPr>
          <w:rFonts w:ascii="Arial" w:eastAsia="Times New Roman" w:hAnsi="Arial" w:cs="Arial"/>
          <w:color w:val="000000"/>
          <w:sz w:val="27"/>
          <w:szCs w:val="27"/>
        </w:rPr>
        <w:t>Water Department</w:t>
      </w:r>
    </w:p>
    <w:p w14:paraId="3AD7CCAF" w14:textId="77777777" w:rsidR="009C7FA0" w:rsidRPr="009C7FA0" w:rsidRDefault="009C7FA0" w:rsidP="009C7FA0">
      <w:pPr>
        <w:numPr>
          <w:ilvl w:val="0"/>
          <w:numId w:val="2"/>
        </w:numPr>
        <w:shd w:val="clear" w:color="auto" w:fill="FFFFFF"/>
        <w:spacing w:before="100" w:beforeAutospacing="1" w:after="100" w:afterAutospacing="1" w:line="240" w:lineRule="auto"/>
        <w:ind w:left="1620" w:hanging="1260"/>
        <w:rPr>
          <w:rFonts w:ascii="Arial" w:eastAsia="Times New Roman" w:hAnsi="Arial" w:cs="Arial"/>
          <w:color w:val="000000"/>
          <w:sz w:val="27"/>
          <w:szCs w:val="27"/>
        </w:rPr>
      </w:pPr>
      <w:r w:rsidRPr="009C7FA0">
        <w:rPr>
          <w:rFonts w:ascii="Arial" w:eastAsia="Times New Roman" w:hAnsi="Arial" w:cs="Arial"/>
          <w:color w:val="000000"/>
          <w:sz w:val="27"/>
          <w:szCs w:val="27"/>
        </w:rPr>
        <w:t>Water Operations Administration Manager (2M79)</w:t>
      </w:r>
    </w:p>
    <w:p w14:paraId="03D41D36" w14:textId="77777777" w:rsidR="009C7FA0" w:rsidRPr="009C7FA0" w:rsidRDefault="009C7FA0" w:rsidP="009C7FA0">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9C7FA0">
        <w:rPr>
          <w:rFonts w:ascii="Arial" w:eastAsia="Times New Roman" w:hAnsi="Arial" w:cs="Arial"/>
          <w:color w:val="000000"/>
          <w:sz w:val="27"/>
          <w:szCs w:val="27"/>
        </w:rPr>
        <w:t>Water Transport Engineer 2 (3B48)</w:t>
      </w:r>
    </w:p>
    <w:p w14:paraId="7B71469A" w14:textId="323B87EC" w:rsidR="009C7FA0" w:rsidRPr="009C7FA0" w:rsidRDefault="009C7FA0" w:rsidP="009C7FA0">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9C7FA0">
        <w:rPr>
          <w:rFonts w:ascii="Arial" w:eastAsia="Times New Roman" w:hAnsi="Arial" w:cs="Arial"/>
          <w:color w:val="000000"/>
          <w:sz w:val="27"/>
          <w:szCs w:val="27"/>
        </w:rPr>
        <w:t>Water Plant Assistant Manager (3B59)</w:t>
      </w:r>
    </w:p>
    <w:p w14:paraId="43AE85AB" w14:textId="30DA483B" w:rsidR="009C7FA0" w:rsidRPr="009C7FA0" w:rsidRDefault="009C7FA0" w:rsidP="009C7FA0">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9C7FA0">
        <w:rPr>
          <w:rFonts w:ascii="Arial" w:eastAsia="Times New Roman" w:hAnsi="Arial" w:cs="Arial"/>
          <w:color w:val="000000"/>
          <w:sz w:val="27"/>
          <w:szCs w:val="27"/>
        </w:rPr>
        <w:lastRenderedPageBreak/>
        <w:t>Environmental Engineer 3 - Bureau of Laboratory Services and Assistant Plant Managers (3B63)</w:t>
      </w:r>
    </w:p>
    <w:p w14:paraId="0FDECC5E" w14:textId="7152EBD7" w:rsidR="00E43AFB" w:rsidRDefault="009C7FA0" w:rsidP="009C7FA0">
      <w:pPr>
        <w:numPr>
          <w:ilvl w:val="0"/>
          <w:numId w:val="2"/>
        </w:numPr>
        <w:shd w:val="clear" w:color="auto" w:fill="FFFFFF"/>
        <w:spacing w:before="100" w:beforeAutospacing="1" w:after="100" w:afterAutospacing="1" w:line="240" w:lineRule="auto"/>
        <w:rPr>
          <w:ins w:id="14" w:author="Janine LaBletta" w:date="2020-10-07T08:57:00Z"/>
          <w:rFonts w:ascii="Arial" w:eastAsia="Times New Roman" w:hAnsi="Arial" w:cs="Arial"/>
          <w:color w:val="000000"/>
          <w:sz w:val="27"/>
          <w:szCs w:val="27"/>
        </w:rPr>
      </w:pPr>
      <w:r w:rsidRPr="009C7FA0">
        <w:rPr>
          <w:rFonts w:ascii="Arial" w:eastAsia="Times New Roman" w:hAnsi="Arial" w:cs="Arial"/>
          <w:color w:val="000000"/>
          <w:sz w:val="27"/>
          <w:szCs w:val="27"/>
        </w:rPr>
        <w:t>Environmental Engineer 4 - Bureau of Laboratory Services and Plant Managers (3B64)</w:t>
      </w:r>
      <w:bookmarkStart w:id="15" w:name="_GoBack"/>
    </w:p>
    <w:bookmarkEnd w:id="15"/>
    <w:p w14:paraId="673BFB4F" w14:textId="04857B7B" w:rsidR="009C7FA0" w:rsidRDefault="009C7FA0" w:rsidP="009C7FA0">
      <w:pPr>
        <w:numPr>
          <w:ilvl w:val="0"/>
          <w:numId w:val="2"/>
        </w:numPr>
        <w:shd w:val="clear" w:color="auto" w:fill="FFFFFF"/>
        <w:spacing w:before="100" w:beforeAutospacing="1" w:after="100" w:afterAutospacing="1" w:line="240" w:lineRule="auto"/>
        <w:rPr>
          <w:ins w:id="16" w:author="Joel Haley" w:date="2020-09-16T15:37:00Z"/>
          <w:rFonts w:ascii="Arial" w:eastAsia="Times New Roman" w:hAnsi="Arial" w:cs="Arial"/>
          <w:color w:val="000000"/>
          <w:sz w:val="27"/>
          <w:szCs w:val="27"/>
        </w:rPr>
      </w:pPr>
      <w:ins w:id="17" w:author="Joel Haley" w:date="2020-09-16T15:39:00Z">
        <w:r>
          <w:rPr>
            <w:rFonts w:ascii="Arial" w:eastAsia="Times New Roman" w:hAnsi="Arial" w:cs="Arial"/>
            <w:color w:val="000000"/>
            <w:sz w:val="27"/>
            <w:szCs w:val="27"/>
          </w:rPr>
          <w:t xml:space="preserve">Engineering Supervisor 1 </w:t>
        </w:r>
      </w:ins>
      <w:proofErr w:type="gramStart"/>
      <w:ins w:id="18" w:author="Joel Haley" w:date="2020-09-16T15:40:00Z">
        <w:r>
          <w:rPr>
            <w:rFonts w:ascii="Arial" w:eastAsia="Times New Roman" w:hAnsi="Arial" w:cs="Arial"/>
            <w:color w:val="000000"/>
            <w:sz w:val="27"/>
            <w:szCs w:val="27"/>
          </w:rPr>
          <w:t>–</w:t>
        </w:r>
      </w:ins>
      <w:ins w:id="19" w:author="Joel Haley" w:date="2020-09-16T15:39:00Z">
        <w:r>
          <w:rPr>
            <w:rFonts w:ascii="Arial" w:eastAsia="Times New Roman" w:hAnsi="Arial" w:cs="Arial"/>
            <w:color w:val="000000"/>
            <w:sz w:val="27"/>
            <w:szCs w:val="27"/>
          </w:rPr>
          <w:t xml:space="preserve">  Bureau</w:t>
        </w:r>
        <w:proofErr w:type="gramEnd"/>
        <w:r>
          <w:rPr>
            <w:rFonts w:ascii="Arial" w:eastAsia="Times New Roman" w:hAnsi="Arial" w:cs="Arial"/>
            <w:color w:val="000000"/>
            <w:sz w:val="27"/>
            <w:szCs w:val="27"/>
          </w:rPr>
          <w:t xml:space="preserve"> of Laboratory Services (3B81)</w:t>
        </w:r>
      </w:ins>
    </w:p>
    <w:p w14:paraId="032503A8" w14:textId="77777777" w:rsidR="009C7FA0" w:rsidRDefault="009C7FA0" w:rsidP="009C7FA0">
      <w:pPr>
        <w:numPr>
          <w:ilvl w:val="0"/>
          <w:numId w:val="2"/>
        </w:numPr>
        <w:shd w:val="clear" w:color="auto" w:fill="FFFFFF"/>
        <w:spacing w:before="100" w:beforeAutospacing="1" w:after="100" w:afterAutospacing="1" w:line="240" w:lineRule="auto"/>
        <w:rPr>
          <w:ins w:id="20" w:author="Joel Haley" w:date="2020-09-16T15:37:00Z"/>
          <w:rFonts w:ascii="Arial" w:eastAsia="Times New Roman" w:hAnsi="Arial" w:cs="Arial"/>
          <w:color w:val="000000"/>
          <w:sz w:val="27"/>
          <w:szCs w:val="27"/>
        </w:rPr>
      </w:pPr>
      <w:ins w:id="21" w:author="Joel Haley" w:date="2020-09-16T15:37:00Z">
        <w:r>
          <w:rPr>
            <w:rFonts w:ascii="Arial" w:eastAsia="Times New Roman" w:hAnsi="Arial" w:cs="Arial"/>
            <w:color w:val="000000"/>
            <w:sz w:val="27"/>
            <w:szCs w:val="27"/>
          </w:rPr>
          <w:t>Engineering Supervisor 2 – Bureau of Laboratory Services (3B82)</w:t>
        </w:r>
      </w:ins>
    </w:p>
    <w:p w14:paraId="3E0A0478" w14:textId="77777777" w:rsidR="009C7FA0" w:rsidRPr="009C7FA0" w:rsidRDefault="009C7FA0" w:rsidP="009C7FA0">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ins w:id="22" w:author="Joel Haley" w:date="2020-09-16T15:37:00Z">
        <w:r>
          <w:rPr>
            <w:rFonts w:ascii="Arial" w:eastAsia="Times New Roman" w:hAnsi="Arial" w:cs="Arial"/>
            <w:color w:val="000000"/>
            <w:sz w:val="27"/>
            <w:szCs w:val="27"/>
          </w:rPr>
          <w:t>Water Engineering Projects Assistant Manager</w:t>
        </w:r>
      </w:ins>
      <w:ins w:id="23" w:author="Joel Haley" w:date="2020-09-16T15:38:00Z">
        <w:r>
          <w:rPr>
            <w:rFonts w:ascii="Arial" w:eastAsia="Times New Roman" w:hAnsi="Arial" w:cs="Arial"/>
            <w:color w:val="000000"/>
            <w:sz w:val="27"/>
            <w:szCs w:val="27"/>
          </w:rPr>
          <w:t xml:space="preserve"> – Bureau of Laboratory Services (3B83)</w:t>
        </w:r>
      </w:ins>
    </w:p>
    <w:p w14:paraId="215A5188" w14:textId="77777777" w:rsidR="009C7FA0" w:rsidRPr="009C7FA0" w:rsidRDefault="009C7FA0" w:rsidP="009C7FA0">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9C7FA0">
        <w:rPr>
          <w:rFonts w:ascii="Arial" w:eastAsia="Times New Roman" w:hAnsi="Arial" w:cs="Arial"/>
          <w:color w:val="000000"/>
          <w:sz w:val="27"/>
          <w:szCs w:val="27"/>
        </w:rPr>
        <w:t>Water Engineering Assistant Manager (3C08)</w:t>
      </w:r>
    </w:p>
    <w:p w14:paraId="20F68209" w14:textId="77777777" w:rsidR="009C7FA0" w:rsidRPr="009C7FA0" w:rsidRDefault="009C7FA0" w:rsidP="009C7FA0">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9C7FA0">
        <w:rPr>
          <w:rFonts w:ascii="Arial" w:eastAsia="Times New Roman" w:hAnsi="Arial" w:cs="Arial"/>
          <w:color w:val="000000"/>
          <w:sz w:val="27"/>
          <w:szCs w:val="27"/>
        </w:rPr>
        <w:t>Chief Water Transport Operations Engineer (3C27)</w:t>
      </w:r>
    </w:p>
    <w:p w14:paraId="2BE74C84" w14:textId="24D1986D" w:rsidR="009C7FA0" w:rsidRPr="009C7FA0" w:rsidRDefault="009C7FA0" w:rsidP="009C7FA0">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9C7FA0">
        <w:rPr>
          <w:rFonts w:ascii="Arial" w:eastAsia="Times New Roman" w:hAnsi="Arial" w:cs="Arial"/>
          <w:color w:val="000000"/>
          <w:sz w:val="27"/>
          <w:szCs w:val="27"/>
        </w:rPr>
        <w:t>Water Plant Manager (3C28)</w:t>
      </w:r>
    </w:p>
    <w:p w14:paraId="636F3519" w14:textId="77777777" w:rsidR="009C7FA0" w:rsidRPr="009C7FA0" w:rsidRDefault="009C7FA0" w:rsidP="009C7FA0">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9C7FA0">
        <w:rPr>
          <w:rFonts w:ascii="Arial" w:eastAsia="Times New Roman" w:hAnsi="Arial" w:cs="Arial"/>
          <w:color w:val="000000"/>
          <w:sz w:val="27"/>
          <w:szCs w:val="27"/>
        </w:rPr>
        <w:t>Laboratory Director (Water) - Bureau of Laboratory Services (3H38)</w:t>
      </w:r>
    </w:p>
    <w:p w14:paraId="3C54F56C" w14:textId="77777777" w:rsidR="009C7FA0" w:rsidRPr="009C7FA0" w:rsidRDefault="009C7FA0" w:rsidP="009C7FA0">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9C7FA0">
        <w:rPr>
          <w:rFonts w:ascii="Arial" w:eastAsia="Times New Roman" w:hAnsi="Arial" w:cs="Arial"/>
          <w:color w:val="000000"/>
          <w:sz w:val="27"/>
          <w:szCs w:val="27"/>
        </w:rPr>
        <w:t>Administrative Scientist – Bureau of Laboratory Services (3H79)</w:t>
      </w:r>
    </w:p>
    <w:p w14:paraId="2257F4F2" w14:textId="77777777" w:rsidR="009C7FA0" w:rsidRPr="009C7FA0" w:rsidRDefault="009C7FA0" w:rsidP="009C7FA0">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9C7FA0">
        <w:rPr>
          <w:rFonts w:ascii="Arial" w:eastAsia="Times New Roman" w:hAnsi="Arial" w:cs="Arial"/>
          <w:color w:val="000000"/>
          <w:sz w:val="27"/>
          <w:szCs w:val="27"/>
        </w:rPr>
        <w:t>Water Conveyance System Superintendent (7B07)</w:t>
      </w:r>
    </w:p>
    <w:p w14:paraId="235CB10C" w14:textId="77777777" w:rsidR="00507875" w:rsidRDefault="00E43AFB"/>
    <w:sectPr w:rsidR="00507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22B8B"/>
    <w:multiLevelType w:val="multilevel"/>
    <w:tmpl w:val="5F58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05669"/>
    <w:multiLevelType w:val="multilevel"/>
    <w:tmpl w:val="890A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LaBletta">
    <w15:presenceInfo w15:providerId="AD" w15:userId="S::janine.labletta@phila.gov::84fc3b5f-63eb-4bfc-a445-84436fa2e5a0"/>
  </w15:person>
  <w15:person w15:author="Joel Haley">
    <w15:presenceInfo w15:providerId="AD" w15:userId="S::joel.haley@phila.gov::7d6ec6d7-d246-401c-9d2f-026ee0e0c9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A0"/>
    <w:rsid w:val="00375B08"/>
    <w:rsid w:val="005611FC"/>
    <w:rsid w:val="00640136"/>
    <w:rsid w:val="006F0708"/>
    <w:rsid w:val="009C7FA0"/>
    <w:rsid w:val="00E43AFB"/>
    <w:rsid w:val="00F9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ECCA"/>
  <w15:chartTrackingRefBased/>
  <w15:docId w15:val="{91895995-7102-4115-BA31-80D7533B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7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387">
      <w:bodyDiv w:val="1"/>
      <w:marLeft w:val="0"/>
      <w:marRight w:val="0"/>
      <w:marTop w:val="0"/>
      <w:marBottom w:val="0"/>
      <w:divBdr>
        <w:top w:val="none" w:sz="0" w:space="0" w:color="auto"/>
        <w:left w:val="none" w:sz="0" w:space="0" w:color="auto"/>
        <w:bottom w:val="none" w:sz="0" w:space="0" w:color="auto"/>
        <w:right w:val="none" w:sz="0" w:space="0" w:color="auto"/>
      </w:divBdr>
      <w:divsChild>
        <w:div w:id="1568146783">
          <w:marLeft w:val="0"/>
          <w:marRight w:val="0"/>
          <w:marTop w:val="0"/>
          <w:marBottom w:val="0"/>
          <w:divBdr>
            <w:top w:val="none" w:sz="0" w:space="0" w:color="auto"/>
            <w:left w:val="none" w:sz="0" w:space="0" w:color="auto"/>
            <w:bottom w:val="none" w:sz="0" w:space="0" w:color="auto"/>
            <w:right w:val="none" w:sz="0" w:space="0" w:color="auto"/>
          </w:divBdr>
          <w:divsChild>
            <w:div w:id="544606642">
              <w:marLeft w:val="0"/>
              <w:marRight w:val="0"/>
              <w:marTop w:val="0"/>
              <w:marBottom w:val="0"/>
              <w:divBdr>
                <w:top w:val="none" w:sz="0" w:space="0" w:color="auto"/>
                <w:left w:val="none" w:sz="0" w:space="0" w:color="auto"/>
                <w:bottom w:val="none" w:sz="0" w:space="0" w:color="auto"/>
                <w:right w:val="none" w:sz="0" w:space="0" w:color="auto"/>
              </w:divBdr>
            </w:div>
            <w:div w:id="1990867722">
              <w:marLeft w:val="0"/>
              <w:marRight w:val="0"/>
              <w:marTop w:val="0"/>
              <w:marBottom w:val="0"/>
              <w:divBdr>
                <w:top w:val="none" w:sz="0" w:space="0" w:color="auto"/>
                <w:left w:val="none" w:sz="0" w:space="0" w:color="auto"/>
                <w:bottom w:val="none" w:sz="0" w:space="0" w:color="auto"/>
                <w:right w:val="none" w:sz="0" w:space="0" w:color="auto"/>
              </w:divBdr>
            </w:div>
            <w:div w:id="1976401869">
              <w:marLeft w:val="0"/>
              <w:marRight w:val="0"/>
              <w:marTop w:val="0"/>
              <w:marBottom w:val="0"/>
              <w:divBdr>
                <w:top w:val="none" w:sz="0" w:space="0" w:color="auto"/>
                <w:left w:val="none" w:sz="0" w:space="0" w:color="auto"/>
                <w:bottom w:val="none" w:sz="0" w:space="0" w:color="auto"/>
                <w:right w:val="none" w:sz="0" w:space="0" w:color="auto"/>
              </w:divBdr>
            </w:div>
            <w:div w:id="780683955">
              <w:marLeft w:val="0"/>
              <w:marRight w:val="0"/>
              <w:marTop w:val="0"/>
              <w:marBottom w:val="0"/>
              <w:divBdr>
                <w:top w:val="none" w:sz="0" w:space="0" w:color="auto"/>
                <w:left w:val="none" w:sz="0" w:space="0" w:color="auto"/>
                <w:bottom w:val="none" w:sz="0" w:space="0" w:color="auto"/>
                <w:right w:val="none" w:sz="0" w:space="0" w:color="auto"/>
              </w:divBdr>
              <w:divsChild>
                <w:div w:id="151143417">
                  <w:marLeft w:val="0"/>
                  <w:marRight w:val="0"/>
                  <w:marTop w:val="0"/>
                  <w:marBottom w:val="0"/>
                  <w:divBdr>
                    <w:top w:val="none" w:sz="0" w:space="0" w:color="auto"/>
                    <w:left w:val="none" w:sz="0" w:space="0" w:color="auto"/>
                    <w:bottom w:val="none" w:sz="0" w:space="0" w:color="auto"/>
                    <w:right w:val="none" w:sz="0" w:space="0" w:color="auto"/>
                  </w:divBdr>
                </w:div>
                <w:div w:id="10663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28968">
      <w:bodyDiv w:val="1"/>
      <w:marLeft w:val="0"/>
      <w:marRight w:val="0"/>
      <w:marTop w:val="0"/>
      <w:marBottom w:val="0"/>
      <w:divBdr>
        <w:top w:val="none" w:sz="0" w:space="0" w:color="auto"/>
        <w:left w:val="none" w:sz="0" w:space="0" w:color="auto"/>
        <w:bottom w:val="none" w:sz="0" w:space="0" w:color="auto"/>
        <w:right w:val="none" w:sz="0" w:space="0" w:color="auto"/>
      </w:divBdr>
      <w:divsChild>
        <w:div w:id="706609540">
          <w:marLeft w:val="3360"/>
          <w:marRight w:val="0"/>
          <w:marTop w:val="360"/>
          <w:marBottom w:val="240"/>
          <w:divBdr>
            <w:top w:val="none" w:sz="0" w:space="0" w:color="auto"/>
            <w:left w:val="none" w:sz="0" w:space="0" w:color="auto"/>
            <w:bottom w:val="none" w:sz="0" w:space="0" w:color="auto"/>
            <w:right w:val="none" w:sz="0" w:space="0" w:color="auto"/>
          </w:divBdr>
        </w:div>
        <w:div w:id="860708200">
          <w:marLeft w:val="3360"/>
          <w:marRight w:val="0"/>
          <w:marTop w:val="0"/>
          <w:marBottom w:val="240"/>
          <w:divBdr>
            <w:top w:val="none" w:sz="0" w:space="0" w:color="auto"/>
            <w:left w:val="none" w:sz="0" w:space="0" w:color="auto"/>
            <w:bottom w:val="none" w:sz="0" w:space="0" w:color="auto"/>
            <w:right w:val="none" w:sz="0" w:space="0" w:color="auto"/>
          </w:divBdr>
        </w:div>
        <w:div w:id="2013604541">
          <w:marLeft w:val="3360"/>
          <w:marRight w:val="0"/>
          <w:marTop w:val="0"/>
          <w:marBottom w:val="240"/>
          <w:divBdr>
            <w:top w:val="none" w:sz="0" w:space="0" w:color="auto"/>
            <w:left w:val="none" w:sz="0" w:space="0" w:color="auto"/>
            <w:bottom w:val="none" w:sz="0" w:space="0" w:color="auto"/>
            <w:right w:val="none" w:sz="0" w:space="0" w:color="auto"/>
          </w:divBdr>
        </w:div>
        <w:div w:id="701632979">
          <w:marLeft w:val="0"/>
          <w:marRight w:val="0"/>
          <w:marTop w:val="0"/>
          <w:marBottom w:val="0"/>
          <w:divBdr>
            <w:top w:val="none" w:sz="0" w:space="0" w:color="auto"/>
            <w:left w:val="none" w:sz="0" w:space="0" w:color="auto"/>
            <w:bottom w:val="none" w:sz="0" w:space="0" w:color="auto"/>
            <w:right w:val="none" w:sz="0" w:space="0" w:color="auto"/>
          </w:divBdr>
          <w:divsChild>
            <w:div w:id="574165099">
              <w:marLeft w:val="4800"/>
              <w:marRight w:val="0"/>
              <w:marTop w:val="300"/>
              <w:marBottom w:val="240"/>
              <w:divBdr>
                <w:top w:val="none" w:sz="0" w:space="0" w:color="auto"/>
                <w:left w:val="none" w:sz="0" w:space="0" w:color="auto"/>
                <w:bottom w:val="none" w:sz="0" w:space="0" w:color="auto"/>
                <w:right w:val="none" w:sz="0" w:space="0" w:color="auto"/>
              </w:divBdr>
            </w:div>
            <w:div w:id="799230135">
              <w:marLeft w:val="480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Haley</dc:creator>
  <cp:keywords/>
  <dc:description/>
  <cp:lastModifiedBy>Janine LaBletta</cp:lastModifiedBy>
  <cp:revision>5</cp:revision>
  <dcterms:created xsi:type="dcterms:W3CDTF">2020-09-16T19:34:00Z</dcterms:created>
  <dcterms:modified xsi:type="dcterms:W3CDTF">2020-10-07T12:57:00Z</dcterms:modified>
</cp:coreProperties>
</file>