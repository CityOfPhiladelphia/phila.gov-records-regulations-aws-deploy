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3078" w14:textId="77777777" w:rsidR="00753D3E" w:rsidRPr="000F6E99" w:rsidRDefault="00753D3E" w:rsidP="00F42A2F">
      <w:pPr>
        <w:pStyle w:val="OldSkool"/>
        <w:ind w:left="720" w:hanging="720"/>
        <w:jc w:val="center"/>
        <w:rPr>
          <w:b/>
          <w:szCs w:val="24"/>
        </w:rPr>
      </w:pPr>
      <w:r w:rsidRPr="000F6E99">
        <w:rPr>
          <w:b/>
          <w:szCs w:val="24"/>
        </w:rPr>
        <w:t>CITY OF PHILADELPHIA</w:t>
      </w:r>
    </w:p>
    <w:p w14:paraId="689F777D" w14:textId="3C053422" w:rsidR="007D1275" w:rsidRDefault="00461C48" w:rsidP="007D1275">
      <w:pPr>
        <w:pStyle w:val="OldSkool"/>
        <w:jc w:val="center"/>
        <w:rPr>
          <w:b/>
          <w:szCs w:val="24"/>
        </w:rPr>
      </w:pPr>
      <w:r>
        <w:rPr>
          <w:b/>
          <w:szCs w:val="24"/>
        </w:rPr>
        <w:t>OFFICE OF SUSTAINABILITY</w:t>
      </w:r>
    </w:p>
    <w:p w14:paraId="4DC988B7" w14:textId="77777777" w:rsidR="00461C48" w:rsidRDefault="00461C48" w:rsidP="007D1275">
      <w:pPr>
        <w:pStyle w:val="OldSkool"/>
        <w:jc w:val="center"/>
        <w:rPr>
          <w:b/>
          <w:szCs w:val="24"/>
        </w:rPr>
      </w:pPr>
    </w:p>
    <w:p w14:paraId="4AAACFF7" w14:textId="54B6B1A2" w:rsidR="00461C48" w:rsidRPr="000F6E99" w:rsidRDefault="00461C48" w:rsidP="007D1275">
      <w:pPr>
        <w:pStyle w:val="OldSkool"/>
        <w:jc w:val="center"/>
        <w:rPr>
          <w:b/>
          <w:szCs w:val="24"/>
        </w:rPr>
      </w:pPr>
      <w:r>
        <w:rPr>
          <w:b/>
          <w:szCs w:val="24"/>
        </w:rPr>
        <w:t>AMEND</w:t>
      </w:r>
      <w:r w:rsidR="00F60A2C">
        <w:rPr>
          <w:b/>
          <w:szCs w:val="24"/>
        </w:rPr>
        <w:t>ED</w:t>
      </w:r>
    </w:p>
    <w:p w14:paraId="48B7DDA9" w14:textId="77777777" w:rsidR="00C87F5D" w:rsidRPr="000F6E99" w:rsidRDefault="007D1275" w:rsidP="007D1275">
      <w:pPr>
        <w:pStyle w:val="OldSkool"/>
        <w:jc w:val="center"/>
        <w:rPr>
          <w:b/>
          <w:szCs w:val="24"/>
        </w:rPr>
      </w:pPr>
      <w:r w:rsidRPr="000F6E99">
        <w:rPr>
          <w:b/>
          <w:szCs w:val="24"/>
        </w:rPr>
        <w:t xml:space="preserve">REGULATION ON </w:t>
      </w:r>
      <w:r w:rsidR="00C87F5D" w:rsidRPr="000F6E99">
        <w:rPr>
          <w:b/>
          <w:szCs w:val="24"/>
        </w:rPr>
        <w:t>ENERGY AND WATER USE</w:t>
      </w:r>
    </w:p>
    <w:p w14:paraId="50BF81C6" w14:textId="77777777" w:rsidR="007D1275" w:rsidRPr="000F6E99" w:rsidRDefault="007D1275" w:rsidP="007D1275">
      <w:pPr>
        <w:pStyle w:val="OldSkool"/>
        <w:jc w:val="center"/>
        <w:rPr>
          <w:b/>
          <w:szCs w:val="24"/>
        </w:rPr>
      </w:pPr>
      <w:r w:rsidRPr="000F6E99">
        <w:rPr>
          <w:b/>
          <w:szCs w:val="24"/>
        </w:rPr>
        <w:t>BENCHMARKING</w:t>
      </w:r>
      <w:r w:rsidR="00C87F5D" w:rsidRPr="000F6E99">
        <w:rPr>
          <w:b/>
          <w:szCs w:val="24"/>
        </w:rPr>
        <w:t xml:space="preserve"> PURSUANT TO </w:t>
      </w:r>
      <w:r w:rsidR="00A80141" w:rsidRPr="000F6E99">
        <w:rPr>
          <w:b/>
          <w:szCs w:val="24"/>
        </w:rPr>
        <w:t>PHILA. CODE §</w:t>
      </w:r>
      <w:r w:rsidR="00C87F5D" w:rsidRPr="000F6E99">
        <w:rPr>
          <w:b/>
          <w:szCs w:val="24"/>
        </w:rPr>
        <w:t xml:space="preserve"> 9-3402</w:t>
      </w:r>
    </w:p>
    <w:p w14:paraId="5DE2598D" w14:textId="77777777" w:rsidR="007D1275" w:rsidRPr="000F6E99" w:rsidRDefault="007D1275" w:rsidP="004038FD">
      <w:pPr>
        <w:pStyle w:val="OldSkool"/>
        <w:rPr>
          <w:szCs w:val="24"/>
        </w:rPr>
      </w:pPr>
    </w:p>
    <w:p w14:paraId="4F926125" w14:textId="77777777" w:rsidR="0075781D" w:rsidRPr="000F6E99" w:rsidRDefault="0075781D" w:rsidP="004038FD">
      <w:pPr>
        <w:pStyle w:val="OldSkool"/>
        <w:rPr>
          <w:b/>
          <w:szCs w:val="24"/>
        </w:rPr>
      </w:pPr>
    </w:p>
    <w:p w14:paraId="3DA5AA00" w14:textId="77777777" w:rsidR="00753D3E" w:rsidRPr="000F6E99" w:rsidRDefault="00753D3E" w:rsidP="004038FD">
      <w:pPr>
        <w:pStyle w:val="OldSkool"/>
        <w:rPr>
          <w:szCs w:val="24"/>
        </w:rPr>
      </w:pPr>
    </w:p>
    <w:p w14:paraId="17778883" w14:textId="77777777" w:rsidR="00D84270" w:rsidRPr="000F6E99" w:rsidRDefault="00D347C1" w:rsidP="004038FD">
      <w:pPr>
        <w:pStyle w:val="OldSkool"/>
        <w:rPr>
          <w:szCs w:val="24"/>
        </w:rPr>
      </w:pPr>
      <w:r w:rsidRPr="000F6E99">
        <w:rPr>
          <w:szCs w:val="24"/>
        </w:rPr>
        <w:t>(1)</w:t>
      </w:r>
      <w:r w:rsidR="00D84270" w:rsidRPr="000F6E99">
        <w:rPr>
          <w:szCs w:val="24"/>
        </w:rPr>
        <w:tab/>
        <w:t>Definitions.</w:t>
      </w:r>
    </w:p>
    <w:p w14:paraId="5FBCBA24" w14:textId="77777777" w:rsidR="00D84270" w:rsidRPr="000F6E99" w:rsidRDefault="00D84270" w:rsidP="004038FD">
      <w:pPr>
        <w:pStyle w:val="OldSkool"/>
        <w:rPr>
          <w:szCs w:val="24"/>
        </w:rPr>
      </w:pPr>
    </w:p>
    <w:p w14:paraId="663DEBE4" w14:textId="7C4BBB36" w:rsidR="00AA7E75" w:rsidRPr="000F6E99" w:rsidRDefault="00712E1A" w:rsidP="00AA7E75">
      <w:pPr>
        <w:pStyle w:val="OldSkool"/>
        <w:rPr>
          <w:szCs w:val="24"/>
        </w:rPr>
      </w:pPr>
      <w:r w:rsidRPr="000F6E99">
        <w:rPr>
          <w:szCs w:val="24"/>
        </w:rPr>
        <w:tab/>
        <w:t xml:space="preserve">Covered Building.  </w:t>
      </w:r>
    </w:p>
    <w:p w14:paraId="708F6A7C" w14:textId="77777777" w:rsidR="00986B22" w:rsidRPr="000F6E99" w:rsidRDefault="00702D45" w:rsidP="00702D45">
      <w:pPr>
        <w:pStyle w:val="OldSkool"/>
        <w:tabs>
          <w:tab w:val="left" w:pos="7619"/>
        </w:tabs>
        <w:rPr>
          <w:szCs w:val="24"/>
        </w:rPr>
      </w:pPr>
      <w:r w:rsidRPr="000F6E99">
        <w:rPr>
          <w:szCs w:val="24"/>
        </w:rPr>
        <w:tab/>
      </w:r>
    </w:p>
    <w:p w14:paraId="799BB142" w14:textId="1BC1005B" w:rsidR="00712E1A" w:rsidRPr="000F6E99" w:rsidRDefault="00AA7E75" w:rsidP="006D67E7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proofErr w:type="spellStart"/>
      <w:r w:rsidRPr="000F6E99">
        <w:rPr>
          <w:szCs w:val="24"/>
        </w:rPr>
        <w:t>i</w:t>
      </w:r>
      <w:proofErr w:type="spellEnd"/>
      <w:r w:rsidRPr="000F6E99">
        <w:rPr>
          <w:szCs w:val="24"/>
        </w:rPr>
        <w:t>)</w:t>
      </w:r>
      <w:r w:rsidRPr="000F6E99">
        <w:rPr>
          <w:szCs w:val="24"/>
        </w:rPr>
        <w:tab/>
        <w:t>Any building with indoor floor space of 50,000 square feet or more.</w:t>
      </w:r>
      <w:r w:rsidRPr="000F6E99">
        <w:rPr>
          <w:szCs w:val="24"/>
        </w:rPr>
        <w:tab/>
      </w:r>
    </w:p>
    <w:p w14:paraId="64EC2843" w14:textId="77777777" w:rsidR="00AA7E75" w:rsidRPr="000F6E99" w:rsidRDefault="00AA7E75">
      <w:pPr>
        <w:pStyle w:val="OldSkool"/>
        <w:rPr>
          <w:szCs w:val="24"/>
        </w:rPr>
      </w:pPr>
    </w:p>
    <w:p w14:paraId="52D172C6" w14:textId="1AB00200" w:rsidR="00AA7E75" w:rsidRPr="000F6E99" w:rsidRDefault="00AA7E75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</w:r>
      <w:r w:rsidR="00986B22" w:rsidRPr="000F6E99">
        <w:rPr>
          <w:szCs w:val="24"/>
        </w:rPr>
        <w:t xml:space="preserve">Any two or more buildings that are served by one common energy meter without sub-metering, such that their energy use cannot be tracked individually, shall be considered one building for the purpose of determining indoor floor space.  </w:t>
      </w:r>
    </w:p>
    <w:p w14:paraId="482CE700" w14:textId="77777777" w:rsidR="00712E1A" w:rsidRPr="000F6E99" w:rsidRDefault="00712E1A" w:rsidP="004038FD">
      <w:pPr>
        <w:pStyle w:val="OldSkool"/>
        <w:rPr>
          <w:szCs w:val="24"/>
        </w:rPr>
      </w:pPr>
    </w:p>
    <w:p w14:paraId="7DA6D95E" w14:textId="77777777" w:rsidR="00D84270" w:rsidRPr="000F6E99" w:rsidRDefault="00D84270" w:rsidP="004038FD">
      <w:pPr>
        <w:pStyle w:val="OldSkool"/>
        <w:rPr>
          <w:szCs w:val="24"/>
        </w:rPr>
      </w:pPr>
      <w:r w:rsidRPr="000F6E99">
        <w:rPr>
          <w:szCs w:val="24"/>
        </w:rPr>
        <w:tab/>
        <w:t xml:space="preserve">Portfolio Manager.  The Benchmarking Application as defined under </w:t>
      </w:r>
      <w:r w:rsidR="006735DA" w:rsidRPr="000F6E99">
        <w:rPr>
          <w:szCs w:val="24"/>
        </w:rPr>
        <w:t xml:space="preserve">Phila. Code </w:t>
      </w:r>
      <w:r w:rsidRPr="000F6E99">
        <w:rPr>
          <w:szCs w:val="24"/>
        </w:rPr>
        <w:t>§ 9-3402(1), together with the Philadelphia Custom Reporting Template.</w:t>
      </w:r>
      <w:r w:rsidR="001F6620" w:rsidRPr="000F6E99">
        <w:rPr>
          <w:szCs w:val="24"/>
        </w:rPr>
        <w:t xml:space="preserve"> </w:t>
      </w:r>
    </w:p>
    <w:p w14:paraId="04EDDA59" w14:textId="77777777" w:rsidR="00D84270" w:rsidRPr="000F6E99" w:rsidRDefault="00D84270" w:rsidP="004038FD">
      <w:pPr>
        <w:pStyle w:val="OldSkool"/>
        <w:rPr>
          <w:szCs w:val="24"/>
        </w:rPr>
      </w:pPr>
    </w:p>
    <w:p w14:paraId="33DE2ABA" w14:textId="77777777" w:rsidR="00D84270" w:rsidRPr="000F6E99" w:rsidRDefault="00D84270" w:rsidP="004038FD">
      <w:pPr>
        <w:pStyle w:val="OldSkool"/>
        <w:rPr>
          <w:szCs w:val="24"/>
        </w:rPr>
      </w:pPr>
      <w:r w:rsidRPr="000F6E99">
        <w:rPr>
          <w:szCs w:val="24"/>
        </w:rPr>
        <w:tab/>
        <w:t xml:space="preserve">Philadelphia Custom Reporting Template.  </w:t>
      </w:r>
      <w:r w:rsidR="00EC0F30" w:rsidRPr="000F6E99">
        <w:rPr>
          <w:szCs w:val="24"/>
        </w:rPr>
        <w:t xml:space="preserve">The Philadelphia-specific </w:t>
      </w:r>
      <w:r w:rsidR="0004275C" w:rsidRPr="000F6E99">
        <w:rPr>
          <w:szCs w:val="24"/>
        </w:rPr>
        <w:t xml:space="preserve">template used to report data from </w:t>
      </w:r>
      <w:r w:rsidR="00EC0F30" w:rsidRPr="000F6E99">
        <w:rPr>
          <w:szCs w:val="24"/>
        </w:rPr>
        <w:t>Portfolio Manager</w:t>
      </w:r>
      <w:r w:rsidR="0004275C" w:rsidRPr="000F6E99">
        <w:rPr>
          <w:szCs w:val="24"/>
        </w:rPr>
        <w:t xml:space="preserve"> to the City of Philadelphia</w:t>
      </w:r>
      <w:r w:rsidR="00EC0F30" w:rsidRPr="000F6E99">
        <w:rPr>
          <w:szCs w:val="24"/>
        </w:rPr>
        <w:t xml:space="preserve">, available at </w:t>
      </w:r>
      <w:r w:rsidR="007F4B3B" w:rsidRPr="000F6E99">
        <w:rPr>
          <w:szCs w:val="24"/>
          <w:u w:val="single"/>
        </w:rPr>
        <w:t>http://www.phila.gov/benchmarking</w:t>
      </w:r>
      <w:r w:rsidR="00EC0F30" w:rsidRPr="000F6E99">
        <w:rPr>
          <w:szCs w:val="24"/>
        </w:rPr>
        <w:t>.</w:t>
      </w:r>
    </w:p>
    <w:p w14:paraId="6D19E35B" w14:textId="77777777" w:rsidR="001F6620" w:rsidRPr="000F6E99" w:rsidRDefault="001F6620" w:rsidP="004038FD">
      <w:pPr>
        <w:pStyle w:val="OldSkool"/>
        <w:rPr>
          <w:szCs w:val="24"/>
        </w:rPr>
      </w:pPr>
    </w:p>
    <w:p w14:paraId="15340655" w14:textId="77777777" w:rsidR="00167F6D" w:rsidRPr="000F6E99" w:rsidRDefault="001F6620" w:rsidP="00E72C18">
      <w:pPr>
        <w:pStyle w:val="OldSkool"/>
        <w:ind w:firstLine="720"/>
        <w:rPr>
          <w:szCs w:val="24"/>
        </w:rPr>
      </w:pPr>
      <w:r w:rsidRPr="000F6E99">
        <w:rPr>
          <w:szCs w:val="24"/>
        </w:rPr>
        <w:t xml:space="preserve">Philadelphia Data Collection Worksheet. Document list of required data fields and default values for Philadelphia benchmarking requirements, available at </w:t>
      </w:r>
      <w:r w:rsidRPr="000F6E99">
        <w:rPr>
          <w:szCs w:val="24"/>
          <w:u w:val="single"/>
        </w:rPr>
        <w:t>http://www.phila.gov/benchmarking</w:t>
      </w:r>
      <w:r w:rsidRPr="000F6E99">
        <w:rPr>
          <w:szCs w:val="24"/>
        </w:rPr>
        <w:t>.</w:t>
      </w:r>
    </w:p>
    <w:p w14:paraId="07E3B07E" w14:textId="77777777" w:rsidR="00712E1A" w:rsidRPr="000F6E99" w:rsidRDefault="00712E1A" w:rsidP="004038FD">
      <w:pPr>
        <w:pStyle w:val="OldSkool"/>
        <w:rPr>
          <w:szCs w:val="24"/>
        </w:rPr>
      </w:pPr>
    </w:p>
    <w:p w14:paraId="44F67B6F" w14:textId="77777777" w:rsidR="00712E1A" w:rsidRPr="000F6E99" w:rsidRDefault="00712E1A" w:rsidP="004038FD">
      <w:pPr>
        <w:pStyle w:val="OldSkool"/>
        <w:rPr>
          <w:szCs w:val="24"/>
        </w:rPr>
      </w:pPr>
      <w:r w:rsidRPr="000F6E99">
        <w:rPr>
          <w:szCs w:val="24"/>
        </w:rPr>
        <w:tab/>
        <w:t>Whole Building Data.  Aggregate energy and water usage data for the entirety of a Covered Building.</w:t>
      </w:r>
    </w:p>
    <w:p w14:paraId="3EEA2ADD" w14:textId="77777777" w:rsidR="00D84270" w:rsidRPr="000F6E99" w:rsidRDefault="00D84270" w:rsidP="004038FD">
      <w:pPr>
        <w:pStyle w:val="OldSkool"/>
        <w:rPr>
          <w:szCs w:val="24"/>
        </w:rPr>
      </w:pPr>
    </w:p>
    <w:p w14:paraId="387B3C73" w14:textId="6EE7B561" w:rsidR="00741C35" w:rsidRDefault="00EC0F30" w:rsidP="004038FD">
      <w:pPr>
        <w:pStyle w:val="OldSkool"/>
        <w:rPr>
          <w:ins w:id="0" w:author="Kevin" w:date="2020-04-07T11:16:00Z"/>
          <w:szCs w:val="24"/>
        </w:rPr>
      </w:pPr>
      <w:r w:rsidRPr="000F6E99">
        <w:rPr>
          <w:szCs w:val="24"/>
        </w:rPr>
        <w:t>(2)</w:t>
      </w:r>
      <w:r w:rsidR="00D347C1" w:rsidRPr="000F6E99">
        <w:rPr>
          <w:szCs w:val="24"/>
        </w:rPr>
        <w:tab/>
        <w:t xml:space="preserve">Deadline.  </w:t>
      </w:r>
      <w:r w:rsidR="00565868" w:rsidRPr="000F6E99">
        <w:rPr>
          <w:szCs w:val="24"/>
        </w:rPr>
        <w:t xml:space="preserve">Every owner of a Covered Building shall benchmark such Covered Building for the previous calendar year by </w:t>
      </w:r>
      <w:r w:rsidR="0004275C" w:rsidRPr="000F6E99">
        <w:rPr>
          <w:szCs w:val="24"/>
        </w:rPr>
        <w:t>June 30</w:t>
      </w:r>
      <w:r w:rsidR="00565868" w:rsidRPr="000F6E99">
        <w:rPr>
          <w:szCs w:val="24"/>
        </w:rPr>
        <w:t xml:space="preserve"> of each year</w:t>
      </w:r>
      <w:r w:rsidR="00B073D0" w:rsidRPr="000F6E99">
        <w:rPr>
          <w:szCs w:val="24"/>
        </w:rPr>
        <w:t>, using Portfolio Manager</w:t>
      </w:r>
      <w:r w:rsidR="00565868" w:rsidRPr="000F6E99">
        <w:rPr>
          <w:szCs w:val="24"/>
        </w:rPr>
        <w:t xml:space="preserve">.  </w:t>
      </w:r>
      <w:r w:rsidR="0004275C" w:rsidRPr="000F6E99">
        <w:rPr>
          <w:szCs w:val="24"/>
        </w:rPr>
        <w:t xml:space="preserve">For </w:t>
      </w:r>
      <w:r w:rsidR="00986B22" w:rsidRPr="000F6E99">
        <w:rPr>
          <w:szCs w:val="24"/>
        </w:rPr>
        <w:t>calendar year 2012, however</w:t>
      </w:r>
      <w:r w:rsidR="0004275C" w:rsidRPr="000F6E99">
        <w:rPr>
          <w:szCs w:val="24"/>
        </w:rPr>
        <w:t xml:space="preserve">, this deadline </w:t>
      </w:r>
      <w:r w:rsidR="00986B22" w:rsidRPr="000F6E99">
        <w:rPr>
          <w:szCs w:val="24"/>
        </w:rPr>
        <w:t>sha</w:t>
      </w:r>
      <w:r w:rsidR="0004275C" w:rsidRPr="000F6E99">
        <w:rPr>
          <w:szCs w:val="24"/>
        </w:rPr>
        <w:t xml:space="preserve">ll be October 31, 2013.  </w:t>
      </w:r>
      <w:r w:rsidR="00565868" w:rsidRPr="000F6E99">
        <w:rPr>
          <w:szCs w:val="24"/>
        </w:rPr>
        <w:t xml:space="preserve">When, in any year, </w:t>
      </w:r>
      <w:r w:rsidR="00C33B3E" w:rsidRPr="000F6E99">
        <w:rPr>
          <w:szCs w:val="24"/>
        </w:rPr>
        <w:t xml:space="preserve">June 30 </w:t>
      </w:r>
      <w:r w:rsidR="00565868" w:rsidRPr="000F6E99">
        <w:rPr>
          <w:szCs w:val="24"/>
        </w:rPr>
        <w:t>falls on a Saturday or a Sunday, the deadline for benchmarking shall be advanced to the next day that is not a Saturday or Sunday.</w:t>
      </w:r>
    </w:p>
    <w:p w14:paraId="43A65A04" w14:textId="3C67BD92" w:rsidR="00CA5FE3" w:rsidRDefault="00CA5FE3">
      <w:pPr>
        <w:pStyle w:val="OldSkool"/>
        <w:rPr>
          <w:ins w:id="1" w:author="Kevin" w:date="2020-04-07T11:16:00Z"/>
          <w:szCs w:val="24"/>
        </w:rPr>
      </w:pPr>
    </w:p>
    <w:p w14:paraId="72E0526B" w14:textId="3405D2B9" w:rsidR="00CA5FE3" w:rsidRPr="007350D1" w:rsidRDefault="00CA5FE3">
      <w:pPr>
        <w:pStyle w:val="OldSkool"/>
        <w:numPr>
          <w:ilvl w:val="0"/>
          <w:numId w:val="7"/>
        </w:numPr>
        <w:ind w:left="0" w:firstLine="720"/>
        <w:rPr>
          <w:szCs w:val="24"/>
          <w:rPrChange w:id="2" w:author="Kevin Birriel" w:date="2020-04-08T14:33:00Z">
            <w:rPr>
              <w:szCs w:val="24"/>
            </w:rPr>
          </w:rPrChange>
        </w:rPr>
        <w:pPrChange w:id="3" w:author="Kevin" w:date="2020-04-07T11:20:00Z">
          <w:pPr>
            <w:pStyle w:val="OldSkool"/>
          </w:pPr>
        </w:pPrChange>
      </w:pPr>
      <w:bookmarkStart w:id="4" w:name="_GoBack"/>
      <w:ins w:id="5" w:author="Kevin" w:date="2020-04-07T11:20:00Z">
        <w:r w:rsidRPr="007350D1">
          <w:rPr>
            <w:szCs w:val="24"/>
            <w:rPrChange w:id="6" w:author="Kevin Birriel" w:date="2020-04-08T14:33:00Z">
              <w:rPr>
                <w:szCs w:val="24"/>
              </w:rPr>
            </w:rPrChange>
          </w:rPr>
          <w:t>Calendar Year 2019</w:t>
        </w:r>
      </w:ins>
      <w:ins w:id="7" w:author="Kevin Birriel" w:date="2020-04-08T10:08:00Z">
        <w:r w:rsidR="00C20027" w:rsidRPr="007350D1">
          <w:rPr>
            <w:szCs w:val="24"/>
            <w:rPrChange w:id="8" w:author="Kevin Birriel" w:date="2020-04-08T14:33:00Z">
              <w:rPr>
                <w:szCs w:val="24"/>
              </w:rPr>
            </w:rPrChange>
          </w:rPr>
          <w:t xml:space="preserve"> Deadline Extension</w:t>
        </w:r>
      </w:ins>
      <w:ins w:id="9" w:author="Kevin" w:date="2020-04-07T11:20:00Z">
        <w:r w:rsidRPr="007350D1">
          <w:rPr>
            <w:szCs w:val="24"/>
            <w:rPrChange w:id="10" w:author="Kevin Birriel" w:date="2020-04-08T14:33:00Z">
              <w:rPr>
                <w:szCs w:val="24"/>
              </w:rPr>
            </w:rPrChange>
          </w:rPr>
          <w:t>.</w:t>
        </w:r>
      </w:ins>
      <w:ins w:id="11" w:author="Kevin" w:date="2020-04-07T11:21:00Z">
        <w:r w:rsidR="00B7625A" w:rsidRPr="007350D1">
          <w:rPr>
            <w:szCs w:val="24"/>
            <w:rPrChange w:id="12" w:author="Kevin Birriel" w:date="2020-04-08T14:33:00Z">
              <w:rPr>
                <w:szCs w:val="24"/>
              </w:rPr>
            </w:rPrChange>
          </w:rPr>
          <w:t xml:space="preserve"> For calendar year 2019, owners of a Covered Building may </w:t>
        </w:r>
      </w:ins>
      <w:ins w:id="13" w:author="Kevin Birriel" w:date="2020-04-08T10:04:00Z">
        <w:r w:rsidR="008D3ACD" w:rsidRPr="007350D1">
          <w:rPr>
            <w:szCs w:val="24"/>
            <w:rPrChange w:id="14" w:author="Kevin Birriel" w:date="2020-04-08T14:33:00Z">
              <w:rPr>
                <w:szCs w:val="24"/>
              </w:rPr>
            </w:rPrChange>
          </w:rPr>
          <w:t>complete a</w:t>
        </w:r>
      </w:ins>
      <w:ins w:id="15" w:author="Kevin Birriel" w:date="2020-04-08T10:05:00Z">
        <w:r w:rsidR="008D3ACD" w:rsidRPr="007350D1">
          <w:rPr>
            <w:szCs w:val="24"/>
            <w:rPrChange w:id="16" w:author="Kevin Birriel" w:date="2020-04-08T14:33:00Z">
              <w:rPr>
                <w:szCs w:val="24"/>
              </w:rPr>
            </w:rPrChange>
          </w:rPr>
          <w:t xml:space="preserve"> deadline</w:t>
        </w:r>
      </w:ins>
      <w:ins w:id="17" w:author="Kevin Birriel" w:date="2020-04-08T10:04:00Z">
        <w:r w:rsidR="008D3ACD" w:rsidRPr="007350D1">
          <w:rPr>
            <w:szCs w:val="24"/>
            <w:rPrChange w:id="18" w:author="Kevin Birriel" w:date="2020-04-08T14:33:00Z">
              <w:rPr>
                <w:szCs w:val="24"/>
              </w:rPr>
            </w:rPrChange>
          </w:rPr>
          <w:t xml:space="preserve"> extension form, provided by the Office of </w:t>
        </w:r>
      </w:ins>
      <w:ins w:id="19" w:author="Kevin Birriel" w:date="2020-04-08T10:05:00Z">
        <w:r w:rsidR="008D3ACD" w:rsidRPr="007350D1">
          <w:rPr>
            <w:szCs w:val="24"/>
            <w:rPrChange w:id="20" w:author="Kevin Birriel" w:date="2020-04-08T14:33:00Z">
              <w:rPr>
                <w:szCs w:val="24"/>
              </w:rPr>
            </w:rPrChange>
          </w:rPr>
          <w:t xml:space="preserve">Sustainability, </w:t>
        </w:r>
        <w:r w:rsidR="00C20027" w:rsidRPr="007350D1">
          <w:rPr>
            <w:szCs w:val="24"/>
            <w:rPrChange w:id="21" w:author="Kevin Birriel" w:date="2020-04-08T14:33:00Z">
              <w:rPr>
                <w:szCs w:val="24"/>
              </w:rPr>
            </w:rPrChange>
          </w:rPr>
          <w:t xml:space="preserve">to extend the deadline for </w:t>
        </w:r>
      </w:ins>
      <w:ins w:id="22" w:author="Kevin Birriel" w:date="2020-04-08T10:10:00Z">
        <w:r w:rsidR="00AF3753" w:rsidRPr="007350D1">
          <w:rPr>
            <w:szCs w:val="24"/>
            <w:rPrChange w:id="23" w:author="Kevin Birriel" w:date="2020-04-08T14:33:00Z">
              <w:rPr>
                <w:szCs w:val="24"/>
              </w:rPr>
            </w:rPrChange>
          </w:rPr>
          <w:t>benchmarking</w:t>
        </w:r>
      </w:ins>
      <w:ins w:id="24" w:author="Kevin Birriel" w:date="2020-04-08T10:05:00Z">
        <w:r w:rsidR="00C20027" w:rsidRPr="007350D1">
          <w:rPr>
            <w:szCs w:val="24"/>
            <w:rPrChange w:id="25" w:author="Kevin Birriel" w:date="2020-04-08T14:33:00Z">
              <w:rPr>
                <w:szCs w:val="24"/>
              </w:rPr>
            </w:rPrChange>
          </w:rPr>
          <w:t xml:space="preserve"> </w:t>
        </w:r>
      </w:ins>
      <w:ins w:id="26" w:author="Kevin Birriel" w:date="2020-04-08T10:06:00Z">
        <w:r w:rsidR="00C20027" w:rsidRPr="007350D1">
          <w:rPr>
            <w:szCs w:val="24"/>
            <w:rPrChange w:id="27" w:author="Kevin Birriel" w:date="2020-04-08T14:33:00Z">
              <w:rPr>
                <w:szCs w:val="24"/>
              </w:rPr>
            </w:rPrChange>
          </w:rPr>
          <w:t>calendar year 2019 to September 30, 2020</w:t>
        </w:r>
      </w:ins>
      <w:ins w:id="28" w:author="Kevin" w:date="2020-04-07T11:25:00Z">
        <w:r w:rsidR="00B7625A" w:rsidRPr="007350D1">
          <w:rPr>
            <w:szCs w:val="24"/>
            <w:rPrChange w:id="29" w:author="Kevin Birriel" w:date="2020-04-08T14:33:00Z">
              <w:rPr>
                <w:szCs w:val="24"/>
              </w:rPr>
            </w:rPrChange>
          </w:rPr>
          <w:t>.</w:t>
        </w:r>
      </w:ins>
      <w:ins w:id="30" w:author="Kevin Birriel" w:date="2020-04-08T10:06:00Z">
        <w:r w:rsidR="00C20027" w:rsidRPr="007350D1">
          <w:rPr>
            <w:szCs w:val="24"/>
            <w:rPrChange w:id="31" w:author="Kevin Birriel" w:date="2020-04-08T14:33:00Z">
              <w:rPr>
                <w:szCs w:val="24"/>
              </w:rPr>
            </w:rPrChange>
          </w:rPr>
          <w:t xml:space="preserve"> </w:t>
        </w:r>
        <w:proofErr w:type="gramStart"/>
        <w:r w:rsidR="00C20027" w:rsidRPr="007350D1">
          <w:rPr>
            <w:szCs w:val="24"/>
            <w:rPrChange w:id="32" w:author="Kevin Birriel" w:date="2020-04-08T14:33:00Z">
              <w:rPr>
                <w:szCs w:val="24"/>
              </w:rPr>
            </w:rPrChange>
          </w:rPr>
          <w:t xml:space="preserve">In order </w:t>
        </w:r>
      </w:ins>
      <w:ins w:id="33" w:author="Kevin Birriel" w:date="2020-04-08T10:07:00Z">
        <w:r w:rsidR="00C20027" w:rsidRPr="007350D1">
          <w:rPr>
            <w:szCs w:val="24"/>
            <w:rPrChange w:id="34" w:author="Kevin Birriel" w:date="2020-04-08T14:33:00Z">
              <w:rPr>
                <w:szCs w:val="24"/>
              </w:rPr>
            </w:rPrChange>
          </w:rPr>
          <w:t>for</w:t>
        </w:r>
        <w:proofErr w:type="gramEnd"/>
        <w:r w:rsidR="00C20027" w:rsidRPr="007350D1">
          <w:rPr>
            <w:szCs w:val="24"/>
            <w:rPrChange w:id="35" w:author="Kevin Birriel" w:date="2020-04-08T14:33:00Z">
              <w:rPr>
                <w:szCs w:val="24"/>
              </w:rPr>
            </w:rPrChange>
          </w:rPr>
          <w:t xml:space="preserve"> the extension to be granted the deadline extension form must be received by the Of</w:t>
        </w:r>
      </w:ins>
      <w:ins w:id="36" w:author="Kevin Birriel" w:date="2020-04-08T10:08:00Z">
        <w:r w:rsidR="00C20027" w:rsidRPr="007350D1">
          <w:rPr>
            <w:szCs w:val="24"/>
            <w:rPrChange w:id="37" w:author="Kevin Birriel" w:date="2020-04-08T14:33:00Z">
              <w:rPr>
                <w:szCs w:val="24"/>
              </w:rPr>
            </w:rPrChange>
          </w:rPr>
          <w:t>fice of Sustainability by 11:59pm on June 1, 2020.</w:t>
        </w:r>
      </w:ins>
    </w:p>
    <w:bookmarkEnd w:id="4"/>
    <w:p w14:paraId="6ACACB49" w14:textId="77777777" w:rsidR="00565868" w:rsidRPr="000F6E99" w:rsidRDefault="00565868" w:rsidP="004038FD">
      <w:pPr>
        <w:pStyle w:val="OldSkool"/>
        <w:rPr>
          <w:szCs w:val="24"/>
        </w:rPr>
      </w:pPr>
    </w:p>
    <w:p w14:paraId="00E5A29D" w14:textId="77777777" w:rsidR="006D7115" w:rsidRPr="000F6E99" w:rsidRDefault="00D347C1" w:rsidP="00DB54F9">
      <w:pPr>
        <w:pStyle w:val="OldSkool"/>
        <w:rPr>
          <w:szCs w:val="24"/>
        </w:rPr>
      </w:pPr>
      <w:r w:rsidRPr="000F6E99">
        <w:rPr>
          <w:szCs w:val="24"/>
        </w:rPr>
        <w:lastRenderedPageBreak/>
        <w:t>(</w:t>
      </w:r>
      <w:r w:rsidR="00EC0F30" w:rsidRPr="000F6E99">
        <w:rPr>
          <w:szCs w:val="24"/>
        </w:rPr>
        <w:t>3</w:t>
      </w:r>
      <w:r w:rsidRPr="000F6E99">
        <w:rPr>
          <w:szCs w:val="24"/>
        </w:rPr>
        <w:t>)</w:t>
      </w:r>
      <w:r w:rsidRPr="000F6E99">
        <w:rPr>
          <w:szCs w:val="24"/>
        </w:rPr>
        <w:tab/>
      </w:r>
      <w:r w:rsidR="006D7115" w:rsidRPr="000F6E99">
        <w:rPr>
          <w:szCs w:val="24"/>
        </w:rPr>
        <w:t>Reporting.</w:t>
      </w:r>
    </w:p>
    <w:p w14:paraId="049C1484" w14:textId="77777777" w:rsidR="006D7115" w:rsidRPr="000F6E99" w:rsidRDefault="006D7115" w:rsidP="00DB54F9">
      <w:pPr>
        <w:pStyle w:val="OldSkool"/>
        <w:rPr>
          <w:szCs w:val="24"/>
        </w:rPr>
      </w:pPr>
    </w:p>
    <w:p w14:paraId="72CBB743" w14:textId="77777777" w:rsidR="00565868" w:rsidRPr="000F6E99" w:rsidRDefault="006D7115" w:rsidP="00DB54F9">
      <w:pPr>
        <w:pStyle w:val="OldSkool"/>
        <w:rPr>
          <w:b/>
          <w:szCs w:val="24"/>
        </w:rPr>
      </w:pPr>
      <w:r w:rsidRPr="000F6E99">
        <w:rPr>
          <w:szCs w:val="24"/>
        </w:rPr>
        <w:tab/>
        <w:t>(a)</w:t>
      </w:r>
      <w:r w:rsidRPr="000F6E99">
        <w:rPr>
          <w:szCs w:val="24"/>
        </w:rPr>
        <w:tab/>
      </w:r>
      <w:r w:rsidR="00D347C1" w:rsidRPr="000F6E99">
        <w:rPr>
          <w:szCs w:val="24"/>
        </w:rPr>
        <w:t xml:space="preserve">Template.  </w:t>
      </w:r>
      <w:r w:rsidR="00DB54F9" w:rsidRPr="000F6E99">
        <w:rPr>
          <w:szCs w:val="24"/>
        </w:rPr>
        <w:t xml:space="preserve">Benchmarking information that must be reported under </w:t>
      </w:r>
      <w:r w:rsidR="006735DA" w:rsidRPr="000F6E99">
        <w:rPr>
          <w:szCs w:val="24"/>
        </w:rPr>
        <w:t xml:space="preserve">Phila. Code </w:t>
      </w:r>
      <w:r w:rsidR="00DB54F9" w:rsidRPr="000F6E99">
        <w:rPr>
          <w:szCs w:val="24"/>
        </w:rPr>
        <w:t xml:space="preserve">§ 9-3402 using </w:t>
      </w:r>
      <w:r w:rsidR="00B073D0" w:rsidRPr="000F6E99">
        <w:rPr>
          <w:szCs w:val="24"/>
        </w:rPr>
        <w:t>Portfolio Manager</w:t>
      </w:r>
      <w:r w:rsidR="00DB54F9" w:rsidRPr="000F6E99">
        <w:rPr>
          <w:szCs w:val="24"/>
        </w:rPr>
        <w:t xml:space="preserve"> shall be reported </w:t>
      </w:r>
      <w:r w:rsidR="00B073D0" w:rsidRPr="000F6E99">
        <w:rPr>
          <w:szCs w:val="24"/>
        </w:rPr>
        <w:t>through</w:t>
      </w:r>
      <w:r w:rsidR="00DB54F9" w:rsidRPr="000F6E99">
        <w:rPr>
          <w:szCs w:val="24"/>
        </w:rPr>
        <w:t xml:space="preserve"> the Philadelphia Custom Reporting Template interface to the Benchmarking Tool.  </w:t>
      </w:r>
      <w:r w:rsidR="00930D88" w:rsidRPr="000F6E99">
        <w:rPr>
          <w:szCs w:val="24"/>
        </w:rPr>
        <w:t xml:space="preserve">All information expressly denoted as mandatory by </w:t>
      </w:r>
      <w:r w:rsidR="0033635C" w:rsidRPr="000F6E99">
        <w:rPr>
          <w:szCs w:val="24"/>
        </w:rPr>
        <w:t xml:space="preserve">either </w:t>
      </w:r>
      <w:r w:rsidR="00B073D0" w:rsidRPr="000F6E99">
        <w:rPr>
          <w:szCs w:val="24"/>
        </w:rPr>
        <w:t>Portfolio Manager itself</w:t>
      </w:r>
      <w:r w:rsidR="0033635C" w:rsidRPr="000F6E99">
        <w:rPr>
          <w:szCs w:val="24"/>
        </w:rPr>
        <w:t xml:space="preserve"> or </w:t>
      </w:r>
      <w:r w:rsidR="00930D88" w:rsidRPr="000F6E99">
        <w:rPr>
          <w:szCs w:val="24"/>
        </w:rPr>
        <w:t xml:space="preserve">the Philadelphia </w:t>
      </w:r>
      <w:r w:rsidR="00C33B3E" w:rsidRPr="000F6E99">
        <w:rPr>
          <w:szCs w:val="24"/>
        </w:rPr>
        <w:t>Data Collection Worksheet</w:t>
      </w:r>
      <w:r w:rsidR="00930D88" w:rsidRPr="000F6E99">
        <w:rPr>
          <w:szCs w:val="24"/>
        </w:rPr>
        <w:t xml:space="preserve"> shall be reported.  </w:t>
      </w:r>
      <w:r w:rsidR="00DB54F9" w:rsidRPr="000F6E99">
        <w:rPr>
          <w:szCs w:val="24"/>
        </w:rPr>
        <w:t xml:space="preserve">The Philadelphia Custom Reporting Template is available at </w:t>
      </w:r>
      <w:proofErr w:type="gramStart"/>
      <w:r w:rsidR="00DB54F9" w:rsidRPr="000F6E99">
        <w:rPr>
          <w:szCs w:val="24"/>
        </w:rPr>
        <w:t>http://www.phila.gov/benchmarking .</w:t>
      </w:r>
      <w:proofErr w:type="gramEnd"/>
      <w:r w:rsidR="005A2395" w:rsidRPr="000F6E99">
        <w:rPr>
          <w:szCs w:val="24"/>
        </w:rPr>
        <w:t xml:space="preserve">  </w:t>
      </w:r>
    </w:p>
    <w:p w14:paraId="0C426A3B" w14:textId="77777777" w:rsidR="005710FC" w:rsidRPr="000F6E99" w:rsidRDefault="005710FC" w:rsidP="00DB54F9">
      <w:pPr>
        <w:pStyle w:val="OldSkool"/>
        <w:rPr>
          <w:szCs w:val="24"/>
        </w:rPr>
      </w:pPr>
    </w:p>
    <w:p w14:paraId="6AF20869" w14:textId="77777777" w:rsidR="005710FC" w:rsidRPr="000F6E99" w:rsidRDefault="00D347C1" w:rsidP="00DB54F9">
      <w:pPr>
        <w:pStyle w:val="OldSkool"/>
        <w:rPr>
          <w:szCs w:val="24"/>
        </w:rPr>
      </w:pPr>
      <w:r w:rsidRPr="000F6E99">
        <w:rPr>
          <w:szCs w:val="24"/>
        </w:rPr>
        <w:tab/>
        <w:t>(</w:t>
      </w:r>
      <w:r w:rsidR="006D7115" w:rsidRPr="000F6E99">
        <w:rPr>
          <w:szCs w:val="24"/>
        </w:rPr>
        <w:t>b</w:t>
      </w:r>
      <w:r w:rsidRPr="000F6E99">
        <w:rPr>
          <w:szCs w:val="24"/>
        </w:rPr>
        <w:t>)</w:t>
      </w:r>
      <w:r w:rsidRPr="000F6E99">
        <w:rPr>
          <w:szCs w:val="24"/>
        </w:rPr>
        <w:tab/>
        <w:t xml:space="preserve">Reporting of Multiple Buildings Served by Common Systems.  </w:t>
      </w:r>
      <w:r w:rsidR="00D84270" w:rsidRPr="000F6E99">
        <w:rPr>
          <w:szCs w:val="24"/>
        </w:rPr>
        <w:t xml:space="preserve">Two or more buildings </w:t>
      </w:r>
      <w:r w:rsidR="00B073D0" w:rsidRPr="000F6E99">
        <w:rPr>
          <w:szCs w:val="24"/>
        </w:rPr>
        <w:t xml:space="preserve">that are served by </w:t>
      </w:r>
      <w:r w:rsidR="00D84270" w:rsidRPr="000F6E99">
        <w:rPr>
          <w:szCs w:val="24"/>
        </w:rPr>
        <w:t xml:space="preserve">at least one common energy metering system shall be reported as a single “building,” “property,” or “campus” in </w:t>
      </w:r>
      <w:r w:rsidR="00C20211" w:rsidRPr="000F6E99">
        <w:rPr>
          <w:szCs w:val="24"/>
        </w:rPr>
        <w:t>Portfolio Manager</w:t>
      </w:r>
      <w:r w:rsidR="00600136" w:rsidRPr="000F6E99">
        <w:rPr>
          <w:szCs w:val="24"/>
        </w:rPr>
        <w:t xml:space="preserve"> where</w:t>
      </w:r>
      <w:r w:rsidR="00A0159A" w:rsidRPr="000F6E99">
        <w:rPr>
          <w:szCs w:val="24"/>
        </w:rPr>
        <w:t xml:space="preserve"> recommended by Portfolio Manager, or the </w:t>
      </w:r>
      <w:r w:rsidR="00600136" w:rsidRPr="000F6E99">
        <w:rPr>
          <w:szCs w:val="24"/>
        </w:rPr>
        <w:t>energy use of the buildings cannot be tracked individually.</w:t>
      </w:r>
    </w:p>
    <w:p w14:paraId="6239A013" w14:textId="77777777" w:rsidR="00EF6B05" w:rsidRPr="000F6E99" w:rsidRDefault="00EF6B05" w:rsidP="00DB54F9">
      <w:pPr>
        <w:pStyle w:val="OldSkool"/>
        <w:rPr>
          <w:szCs w:val="24"/>
        </w:rPr>
      </w:pPr>
    </w:p>
    <w:p w14:paraId="57BEE386" w14:textId="77777777" w:rsidR="008A0C31" w:rsidRPr="000F6E99" w:rsidRDefault="00EF6B05" w:rsidP="00DB54F9">
      <w:pPr>
        <w:pStyle w:val="OldSkool"/>
        <w:rPr>
          <w:szCs w:val="24"/>
        </w:rPr>
      </w:pPr>
      <w:r w:rsidRPr="000F6E99">
        <w:rPr>
          <w:szCs w:val="24"/>
        </w:rPr>
        <w:tab/>
        <w:t>(</w:t>
      </w:r>
      <w:r w:rsidR="006D7115" w:rsidRPr="000F6E99">
        <w:rPr>
          <w:szCs w:val="24"/>
        </w:rPr>
        <w:t>c</w:t>
      </w:r>
      <w:r w:rsidRPr="000F6E99">
        <w:rPr>
          <w:szCs w:val="24"/>
        </w:rPr>
        <w:t>)</w:t>
      </w:r>
      <w:r w:rsidRPr="000F6E99">
        <w:rPr>
          <w:szCs w:val="24"/>
        </w:rPr>
        <w:tab/>
      </w:r>
      <w:r w:rsidR="00B847BC" w:rsidRPr="000F6E99">
        <w:rPr>
          <w:szCs w:val="24"/>
        </w:rPr>
        <w:t>Whole Building Data.</w:t>
      </w:r>
      <w:r w:rsidR="00275463" w:rsidRPr="000F6E99">
        <w:rPr>
          <w:szCs w:val="24"/>
        </w:rPr>
        <w:t xml:space="preserve">  </w:t>
      </w:r>
      <w:r w:rsidR="008A0C31" w:rsidRPr="000F6E99">
        <w:rPr>
          <w:szCs w:val="24"/>
        </w:rPr>
        <w:t xml:space="preserve">Whole Building Data </w:t>
      </w:r>
      <w:r w:rsidR="0072260F" w:rsidRPr="000F6E99">
        <w:rPr>
          <w:szCs w:val="24"/>
        </w:rPr>
        <w:t>shall</w:t>
      </w:r>
      <w:r w:rsidR="008A0C31" w:rsidRPr="000F6E99">
        <w:rPr>
          <w:szCs w:val="24"/>
        </w:rPr>
        <w:t xml:space="preserve"> be obtained </w:t>
      </w:r>
      <w:r w:rsidR="000653F0" w:rsidRPr="000F6E99">
        <w:rPr>
          <w:szCs w:val="24"/>
        </w:rPr>
        <w:t>as follows</w:t>
      </w:r>
      <w:r w:rsidR="008A0C31" w:rsidRPr="000F6E99">
        <w:rPr>
          <w:szCs w:val="24"/>
        </w:rPr>
        <w:t>:</w:t>
      </w:r>
    </w:p>
    <w:p w14:paraId="512B77BA" w14:textId="77777777" w:rsidR="008A0C31" w:rsidRPr="000F6E99" w:rsidRDefault="008A0C31" w:rsidP="00DB54F9">
      <w:pPr>
        <w:pStyle w:val="OldSkool"/>
        <w:rPr>
          <w:szCs w:val="24"/>
        </w:rPr>
      </w:pPr>
    </w:p>
    <w:p w14:paraId="0B9CF191" w14:textId="77777777" w:rsidR="008A0C31" w:rsidRPr="000F6E99" w:rsidRDefault="008A0C31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proofErr w:type="spellStart"/>
      <w:r w:rsidRPr="000F6E99">
        <w:rPr>
          <w:szCs w:val="24"/>
        </w:rPr>
        <w:t>i</w:t>
      </w:r>
      <w:proofErr w:type="spellEnd"/>
      <w:r w:rsidRPr="000F6E99">
        <w:rPr>
          <w:szCs w:val="24"/>
        </w:rPr>
        <w:t>)</w:t>
      </w:r>
      <w:r w:rsidRPr="000F6E99">
        <w:rPr>
          <w:szCs w:val="24"/>
        </w:rPr>
        <w:tab/>
        <w:t xml:space="preserve">Through electronic usage reporting </w:t>
      </w:r>
      <w:r w:rsidR="004C7AB9" w:rsidRPr="000F6E99">
        <w:rPr>
          <w:szCs w:val="24"/>
        </w:rPr>
        <w:t xml:space="preserve">by a utility or other energy supplier </w:t>
      </w:r>
      <w:r w:rsidR="0072260F" w:rsidRPr="000F6E99">
        <w:rPr>
          <w:szCs w:val="24"/>
        </w:rPr>
        <w:t xml:space="preserve">directly into Portfolio Manager </w:t>
      </w:r>
      <w:r w:rsidRPr="000F6E99">
        <w:rPr>
          <w:szCs w:val="24"/>
        </w:rPr>
        <w:t xml:space="preserve">under </w:t>
      </w:r>
      <w:r w:rsidR="00561337" w:rsidRPr="000F6E99">
        <w:rPr>
          <w:szCs w:val="24"/>
        </w:rPr>
        <w:t xml:space="preserve">Phila. Code </w:t>
      </w:r>
      <w:r w:rsidRPr="000F6E99">
        <w:rPr>
          <w:szCs w:val="24"/>
        </w:rPr>
        <w:t>§ 9-3402(4)</w:t>
      </w:r>
      <w:r w:rsidR="0072260F" w:rsidRPr="000F6E99">
        <w:rPr>
          <w:szCs w:val="24"/>
        </w:rPr>
        <w:t>.</w:t>
      </w:r>
    </w:p>
    <w:p w14:paraId="1EEBF6BC" w14:textId="77777777" w:rsidR="008A0C31" w:rsidRPr="000F6E99" w:rsidRDefault="008A0C31" w:rsidP="00DB54F9">
      <w:pPr>
        <w:pStyle w:val="OldSkool"/>
        <w:rPr>
          <w:szCs w:val="24"/>
        </w:rPr>
      </w:pPr>
    </w:p>
    <w:p w14:paraId="5D654078" w14:textId="77777777" w:rsidR="0072260F" w:rsidRPr="000F6E99" w:rsidRDefault="008A0C31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(ii)</w:t>
      </w:r>
      <w:r w:rsidR="0072260F" w:rsidRPr="000F6E99">
        <w:rPr>
          <w:szCs w:val="24"/>
        </w:rPr>
        <w:tab/>
      </w:r>
      <w:r w:rsidR="00162773" w:rsidRPr="000F6E99">
        <w:rPr>
          <w:szCs w:val="24"/>
        </w:rPr>
        <w:t>If, following a good faith effort</w:t>
      </w:r>
      <w:r w:rsidR="00054B68" w:rsidRPr="000F6E99">
        <w:rPr>
          <w:szCs w:val="24"/>
        </w:rPr>
        <w:t>,</w:t>
      </w:r>
      <w:r w:rsidR="00162773" w:rsidRPr="000F6E99">
        <w:rPr>
          <w:szCs w:val="24"/>
        </w:rPr>
        <w:t xml:space="preserve"> the owner </w:t>
      </w:r>
      <w:r w:rsidR="00054B68" w:rsidRPr="000F6E99">
        <w:rPr>
          <w:szCs w:val="24"/>
        </w:rPr>
        <w:t xml:space="preserve">is unable </w:t>
      </w:r>
      <w:r w:rsidR="00162773" w:rsidRPr="000F6E99">
        <w:rPr>
          <w:szCs w:val="24"/>
        </w:rPr>
        <w:t xml:space="preserve">to </w:t>
      </w:r>
      <w:r w:rsidR="004C7AB9" w:rsidRPr="000F6E99">
        <w:rPr>
          <w:szCs w:val="24"/>
        </w:rPr>
        <w:t>report</w:t>
      </w:r>
      <w:r w:rsidR="00162773" w:rsidRPr="000F6E99">
        <w:rPr>
          <w:szCs w:val="24"/>
        </w:rPr>
        <w:t xml:space="preserve"> </w:t>
      </w:r>
      <w:r w:rsidR="009339D4" w:rsidRPr="000F6E99">
        <w:rPr>
          <w:szCs w:val="24"/>
        </w:rPr>
        <w:t>d</w:t>
      </w:r>
      <w:r w:rsidR="00162773" w:rsidRPr="000F6E99">
        <w:rPr>
          <w:szCs w:val="24"/>
        </w:rPr>
        <w:t xml:space="preserve">ata </w:t>
      </w:r>
      <w:r w:rsidR="009339D4" w:rsidRPr="000F6E99">
        <w:rPr>
          <w:szCs w:val="24"/>
        </w:rPr>
        <w:t>through electronic usage reporting directly into Portfolio Manager</w:t>
      </w:r>
      <w:r w:rsidR="00162773" w:rsidRPr="000F6E99">
        <w:rPr>
          <w:szCs w:val="24"/>
        </w:rPr>
        <w:t xml:space="preserve">, then </w:t>
      </w:r>
      <w:r w:rsidR="009339D4" w:rsidRPr="000F6E99">
        <w:rPr>
          <w:szCs w:val="24"/>
        </w:rPr>
        <w:t xml:space="preserve">data obtained </w:t>
      </w:r>
      <w:r w:rsidR="00162773" w:rsidRPr="000F6E99">
        <w:rPr>
          <w:szCs w:val="24"/>
        </w:rPr>
        <w:t>d</w:t>
      </w:r>
      <w:r w:rsidR="00140032" w:rsidRPr="000F6E99">
        <w:rPr>
          <w:szCs w:val="24"/>
        </w:rPr>
        <w:t>irectly f</w:t>
      </w:r>
      <w:r w:rsidR="0072260F" w:rsidRPr="000F6E99">
        <w:rPr>
          <w:szCs w:val="24"/>
        </w:rPr>
        <w:t>rom the utility or energy supplier, by means other than electronic usage reporting directly into Portfolio Manager</w:t>
      </w:r>
      <w:r w:rsidR="0027512D" w:rsidRPr="000F6E99">
        <w:rPr>
          <w:szCs w:val="24"/>
        </w:rPr>
        <w:t>, may be reported</w:t>
      </w:r>
      <w:r w:rsidR="0072260F" w:rsidRPr="000F6E99">
        <w:rPr>
          <w:szCs w:val="24"/>
        </w:rPr>
        <w:t>.</w:t>
      </w:r>
    </w:p>
    <w:p w14:paraId="106721F3" w14:textId="77777777" w:rsidR="0072260F" w:rsidRPr="000F6E99" w:rsidRDefault="0072260F" w:rsidP="00DB54F9">
      <w:pPr>
        <w:pStyle w:val="OldSkool"/>
        <w:rPr>
          <w:szCs w:val="24"/>
        </w:rPr>
      </w:pPr>
    </w:p>
    <w:p w14:paraId="5F8E1F66" w14:textId="77777777" w:rsidR="00162773" w:rsidRPr="000F6E99" w:rsidRDefault="0072260F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(iii)</w:t>
      </w:r>
      <w:r w:rsidRPr="000F6E99">
        <w:rPr>
          <w:szCs w:val="24"/>
        </w:rPr>
        <w:tab/>
      </w:r>
      <w:r w:rsidR="00162773" w:rsidRPr="000F6E99">
        <w:rPr>
          <w:szCs w:val="24"/>
        </w:rPr>
        <w:t>If, following a good faith effort</w:t>
      </w:r>
      <w:r w:rsidR="00054B68" w:rsidRPr="000F6E99">
        <w:rPr>
          <w:szCs w:val="24"/>
        </w:rPr>
        <w:t>,</w:t>
      </w:r>
      <w:r w:rsidR="00162773" w:rsidRPr="000F6E99">
        <w:rPr>
          <w:szCs w:val="24"/>
        </w:rPr>
        <w:t xml:space="preserve"> the owner </w:t>
      </w:r>
      <w:r w:rsidR="00054B68" w:rsidRPr="000F6E99">
        <w:rPr>
          <w:szCs w:val="24"/>
        </w:rPr>
        <w:t xml:space="preserve">is unable </w:t>
      </w:r>
      <w:r w:rsidR="00162773" w:rsidRPr="000F6E99">
        <w:rPr>
          <w:szCs w:val="24"/>
        </w:rPr>
        <w:t xml:space="preserve">to obtain </w:t>
      </w:r>
      <w:r w:rsidR="00AF4461" w:rsidRPr="000F6E99">
        <w:rPr>
          <w:szCs w:val="24"/>
        </w:rPr>
        <w:t xml:space="preserve">and report </w:t>
      </w:r>
      <w:r w:rsidR="00162773" w:rsidRPr="000F6E99">
        <w:rPr>
          <w:szCs w:val="24"/>
        </w:rPr>
        <w:t xml:space="preserve">Whole Building Data </w:t>
      </w:r>
      <w:r w:rsidR="009339D4" w:rsidRPr="000F6E99">
        <w:rPr>
          <w:szCs w:val="24"/>
        </w:rPr>
        <w:t>in the manner set forth under</w:t>
      </w:r>
      <w:r w:rsidR="00162773" w:rsidRPr="000F6E99">
        <w:rPr>
          <w:szCs w:val="24"/>
        </w:rPr>
        <w:t xml:space="preserve"> subsections (</w:t>
      </w:r>
      <w:proofErr w:type="spellStart"/>
      <w:r w:rsidR="00162773" w:rsidRPr="000F6E99">
        <w:rPr>
          <w:szCs w:val="24"/>
        </w:rPr>
        <w:t>i</w:t>
      </w:r>
      <w:proofErr w:type="spellEnd"/>
      <w:r w:rsidR="00162773" w:rsidRPr="000F6E99">
        <w:rPr>
          <w:szCs w:val="24"/>
        </w:rPr>
        <w:t xml:space="preserve">) </w:t>
      </w:r>
      <w:r w:rsidR="009339D4" w:rsidRPr="000F6E99">
        <w:rPr>
          <w:szCs w:val="24"/>
        </w:rPr>
        <w:t>or</w:t>
      </w:r>
      <w:r w:rsidR="00162773" w:rsidRPr="000F6E99">
        <w:rPr>
          <w:szCs w:val="24"/>
        </w:rPr>
        <w:t xml:space="preserve"> (ii), then the owner may use any of the following methods:</w:t>
      </w:r>
    </w:p>
    <w:p w14:paraId="6A5767C4" w14:textId="77777777" w:rsidR="00162773" w:rsidRPr="000F6E99" w:rsidRDefault="00162773" w:rsidP="00DB54F9">
      <w:pPr>
        <w:pStyle w:val="OldSkool"/>
        <w:rPr>
          <w:szCs w:val="24"/>
        </w:rPr>
      </w:pPr>
    </w:p>
    <w:p w14:paraId="3634B0A2" w14:textId="77777777" w:rsidR="00162773" w:rsidRPr="000F6E99" w:rsidRDefault="00162773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</w:r>
      <w:r w:rsidRPr="000F6E99">
        <w:rPr>
          <w:szCs w:val="24"/>
        </w:rPr>
        <w:tab/>
        <w:t>(.1)</w:t>
      </w:r>
      <w:r w:rsidRPr="000F6E99">
        <w:rPr>
          <w:szCs w:val="24"/>
        </w:rPr>
        <w:tab/>
        <w:t>B</w:t>
      </w:r>
      <w:r w:rsidR="00DE3A63" w:rsidRPr="000F6E99">
        <w:rPr>
          <w:szCs w:val="24"/>
        </w:rPr>
        <w:t>y manual aggregation of data from all individual building tenants</w:t>
      </w:r>
      <w:r w:rsidR="00ED67AB" w:rsidRPr="000F6E99">
        <w:rPr>
          <w:szCs w:val="24"/>
        </w:rPr>
        <w:t xml:space="preserve"> pursuant to </w:t>
      </w:r>
      <w:r w:rsidR="00561337" w:rsidRPr="000F6E99">
        <w:rPr>
          <w:szCs w:val="24"/>
        </w:rPr>
        <w:t xml:space="preserve">Phila. Code </w:t>
      </w:r>
      <w:r w:rsidR="00ED67AB" w:rsidRPr="000F6E99">
        <w:rPr>
          <w:szCs w:val="24"/>
        </w:rPr>
        <w:t>§ 9-3402(3)</w:t>
      </w:r>
      <w:r w:rsidRPr="000F6E99">
        <w:rPr>
          <w:szCs w:val="24"/>
        </w:rPr>
        <w:t>.</w:t>
      </w:r>
    </w:p>
    <w:p w14:paraId="1E68F5F2" w14:textId="77777777" w:rsidR="00162773" w:rsidRPr="000F6E99" w:rsidRDefault="00162773" w:rsidP="00DB54F9">
      <w:pPr>
        <w:pStyle w:val="OldSkool"/>
        <w:rPr>
          <w:szCs w:val="24"/>
        </w:rPr>
      </w:pPr>
    </w:p>
    <w:p w14:paraId="3BAFF624" w14:textId="77777777" w:rsidR="009339D4" w:rsidRPr="000F6E99" w:rsidRDefault="00162773" w:rsidP="009339D4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</w:r>
      <w:r w:rsidRPr="000F6E99">
        <w:rPr>
          <w:szCs w:val="24"/>
        </w:rPr>
        <w:tab/>
        <w:t>(.2)</w:t>
      </w:r>
      <w:r w:rsidRPr="000F6E99">
        <w:rPr>
          <w:szCs w:val="24"/>
        </w:rPr>
        <w:tab/>
      </w:r>
      <w:r w:rsidR="0080515A" w:rsidRPr="000F6E99">
        <w:rPr>
          <w:szCs w:val="24"/>
        </w:rPr>
        <w:t>By a</w:t>
      </w:r>
      <w:r w:rsidR="009339D4" w:rsidRPr="000F6E99">
        <w:rPr>
          <w:szCs w:val="24"/>
        </w:rPr>
        <w:t>ny other means.</w:t>
      </w:r>
    </w:p>
    <w:p w14:paraId="6882A9E1" w14:textId="77777777" w:rsidR="009339D4" w:rsidRPr="000F6E99" w:rsidRDefault="009339D4" w:rsidP="00DB54F9">
      <w:pPr>
        <w:pStyle w:val="OldSkool"/>
        <w:rPr>
          <w:szCs w:val="24"/>
        </w:rPr>
      </w:pPr>
    </w:p>
    <w:p w14:paraId="77BBFEAB" w14:textId="77777777" w:rsidR="00746D0D" w:rsidRPr="000F6E99" w:rsidRDefault="00162773" w:rsidP="00C33B3E">
      <w:pPr>
        <w:pStyle w:val="OldSkool"/>
        <w:rPr>
          <w:szCs w:val="24"/>
        </w:rPr>
      </w:pPr>
      <w:r w:rsidRPr="000F6E99">
        <w:rPr>
          <w:szCs w:val="24"/>
        </w:rPr>
        <w:tab/>
      </w:r>
      <w:r w:rsidR="006120DD" w:rsidRPr="000F6E99">
        <w:rPr>
          <w:szCs w:val="24"/>
        </w:rPr>
        <w:tab/>
      </w:r>
      <w:r w:rsidR="006120DD" w:rsidRPr="000F6E99">
        <w:rPr>
          <w:szCs w:val="24"/>
        </w:rPr>
        <w:tab/>
        <w:t>(</w:t>
      </w:r>
      <w:r w:rsidRPr="000F6E99">
        <w:rPr>
          <w:szCs w:val="24"/>
        </w:rPr>
        <w:t>.3</w:t>
      </w:r>
      <w:r w:rsidR="006120DD" w:rsidRPr="000F6E99">
        <w:rPr>
          <w:szCs w:val="24"/>
        </w:rPr>
        <w:t>)</w:t>
      </w:r>
      <w:r w:rsidR="006120DD" w:rsidRPr="000F6E99">
        <w:rPr>
          <w:szCs w:val="24"/>
        </w:rPr>
        <w:tab/>
      </w:r>
      <w:r w:rsidR="009339D4" w:rsidRPr="000F6E99">
        <w:rPr>
          <w:szCs w:val="24"/>
        </w:rPr>
        <w:t>Where</w:t>
      </w:r>
      <w:r w:rsidR="0080515A" w:rsidRPr="000F6E99">
        <w:rPr>
          <w:szCs w:val="24"/>
        </w:rPr>
        <w:t>, despite good faith effort</w:t>
      </w:r>
      <w:r w:rsidR="00CF3AB1" w:rsidRPr="000F6E99">
        <w:rPr>
          <w:szCs w:val="24"/>
        </w:rPr>
        <w:t xml:space="preserve"> to obtain data as provided in this subsection (c)</w:t>
      </w:r>
      <w:r w:rsidR="0080515A" w:rsidRPr="000F6E99">
        <w:rPr>
          <w:szCs w:val="24"/>
        </w:rPr>
        <w:t>,</w:t>
      </w:r>
      <w:r w:rsidR="009339D4" w:rsidRPr="000F6E99">
        <w:rPr>
          <w:szCs w:val="24"/>
        </w:rPr>
        <w:t xml:space="preserve"> an owner is unable to obtain data for a </w:t>
      </w:r>
      <w:r w:rsidR="00DD1FD2" w:rsidRPr="000F6E99">
        <w:rPr>
          <w:szCs w:val="24"/>
        </w:rPr>
        <w:t>portion</w:t>
      </w:r>
      <w:r w:rsidR="009339D4" w:rsidRPr="000F6E99">
        <w:rPr>
          <w:szCs w:val="24"/>
        </w:rPr>
        <w:t xml:space="preserve"> of </w:t>
      </w:r>
      <w:r w:rsidR="00DD1FD2" w:rsidRPr="000F6E99">
        <w:rPr>
          <w:szCs w:val="24"/>
        </w:rPr>
        <w:t>a</w:t>
      </w:r>
      <w:r w:rsidR="009339D4" w:rsidRPr="000F6E99">
        <w:rPr>
          <w:szCs w:val="24"/>
        </w:rPr>
        <w:t xml:space="preserve"> building</w:t>
      </w:r>
      <w:r w:rsidR="00CF3AB1" w:rsidRPr="000F6E99">
        <w:rPr>
          <w:szCs w:val="24"/>
        </w:rPr>
        <w:t xml:space="preserve"> because the tenant in control of such portion of the building failed to comply Phila. Code § 9-3402(3)(a)</w:t>
      </w:r>
      <w:r w:rsidR="009339D4" w:rsidRPr="000F6E99">
        <w:rPr>
          <w:szCs w:val="24"/>
        </w:rPr>
        <w:t xml:space="preserve">, the owner </w:t>
      </w:r>
      <w:r w:rsidR="00CF3AB1" w:rsidRPr="000F6E99">
        <w:rPr>
          <w:szCs w:val="24"/>
        </w:rPr>
        <w:t xml:space="preserve">may </w:t>
      </w:r>
      <w:r w:rsidR="00C33B3E" w:rsidRPr="000F6E99">
        <w:rPr>
          <w:szCs w:val="24"/>
        </w:rPr>
        <w:t xml:space="preserve">report </w:t>
      </w:r>
      <w:r w:rsidR="00701211" w:rsidRPr="000F6E99">
        <w:rPr>
          <w:szCs w:val="24"/>
        </w:rPr>
        <w:t xml:space="preserve">partial-building data. </w:t>
      </w:r>
      <w:r w:rsidR="009339D4" w:rsidRPr="000F6E99">
        <w:rPr>
          <w:szCs w:val="24"/>
        </w:rPr>
        <w:t xml:space="preserve"> </w:t>
      </w:r>
    </w:p>
    <w:p w14:paraId="0225CF79" w14:textId="77777777" w:rsidR="00756315" w:rsidRPr="000F6E99" w:rsidRDefault="00756315" w:rsidP="00C33B3E">
      <w:pPr>
        <w:pStyle w:val="OldSkool"/>
        <w:rPr>
          <w:szCs w:val="24"/>
        </w:rPr>
      </w:pPr>
    </w:p>
    <w:p w14:paraId="7F95176A" w14:textId="77777777" w:rsidR="00555390" w:rsidRPr="000F6E99" w:rsidRDefault="002A1ADB" w:rsidP="00DB54F9">
      <w:pPr>
        <w:pStyle w:val="OldSkool"/>
        <w:rPr>
          <w:szCs w:val="24"/>
        </w:rPr>
      </w:pPr>
      <w:r w:rsidRPr="000F6E99">
        <w:rPr>
          <w:szCs w:val="24"/>
        </w:rPr>
        <w:tab/>
        <w:t>(d)</w:t>
      </w:r>
      <w:r w:rsidRPr="000F6E99">
        <w:rPr>
          <w:szCs w:val="24"/>
        </w:rPr>
        <w:tab/>
        <w:t>Amendment.</w:t>
      </w:r>
    </w:p>
    <w:p w14:paraId="15B04223" w14:textId="77777777" w:rsidR="00555390" w:rsidRPr="000F6E99" w:rsidRDefault="00555390" w:rsidP="00DB54F9">
      <w:pPr>
        <w:pStyle w:val="OldSkool"/>
        <w:rPr>
          <w:szCs w:val="24"/>
        </w:rPr>
      </w:pPr>
    </w:p>
    <w:p w14:paraId="25E5F03D" w14:textId="77777777" w:rsidR="00555390" w:rsidRPr="000F6E99" w:rsidRDefault="00555390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proofErr w:type="spellStart"/>
      <w:r w:rsidRPr="000F6E99">
        <w:rPr>
          <w:szCs w:val="24"/>
        </w:rPr>
        <w:t>i</w:t>
      </w:r>
      <w:proofErr w:type="spellEnd"/>
      <w:r w:rsidRPr="000F6E99">
        <w:rPr>
          <w:szCs w:val="24"/>
        </w:rPr>
        <w:t>)</w:t>
      </w:r>
      <w:r w:rsidRPr="000F6E99">
        <w:rPr>
          <w:szCs w:val="24"/>
        </w:rPr>
        <w:tab/>
        <w:t xml:space="preserve">Where an owner learns that any information reported in Portfolio Manager is inaccurate, the information so reported </w:t>
      </w:r>
      <w:r w:rsidR="00AF77F8" w:rsidRPr="000F6E99">
        <w:rPr>
          <w:szCs w:val="24"/>
        </w:rPr>
        <w:t xml:space="preserve">shall be amended </w:t>
      </w:r>
      <w:r w:rsidRPr="000F6E99">
        <w:rPr>
          <w:szCs w:val="24"/>
        </w:rPr>
        <w:t xml:space="preserve">in Portfolio Manager </w:t>
      </w:r>
      <w:r w:rsidR="00AF77F8" w:rsidRPr="000F6E99">
        <w:rPr>
          <w:szCs w:val="24"/>
        </w:rPr>
        <w:t xml:space="preserve">by the Owner </w:t>
      </w:r>
      <w:r w:rsidR="008C2D0B" w:rsidRPr="000F6E99">
        <w:rPr>
          <w:szCs w:val="24"/>
        </w:rPr>
        <w:t xml:space="preserve">within </w:t>
      </w:r>
      <w:r w:rsidRPr="000F6E99">
        <w:rPr>
          <w:szCs w:val="24"/>
        </w:rPr>
        <w:t>30 days of learning of the inaccuracy</w:t>
      </w:r>
      <w:r w:rsidR="008D28A5" w:rsidRPr="000F6E99">
        <w:rPr>
          <w:szCs w:val="24"/>
        </w:rPr>
        <w:t>.</w:t>
      </w:r>
    </w:p>
    <w:p w14:paraId="013E1E7E" w14:textId="77777777" w:rsidR="00555390" w:rsidRPr="000F6E99" w:rsidRDefault="00555390" w:rsidP="00DB54F9">
      <w:pPr>
        <w:pStyle w:val="OldSkool"/>
        <w:rPr>
          <w:szCs w:val="24"/>
        </w:rPr>
      </w:pPr>
    </w:p>
    <w:p w14:paraId="47248271" w14:textId="77777777" w:rsidR="0032233A" w:rsidRPr="000F6E99" w:rsidRDefault="00555390" w:rsidP="00DB54F9">
      <w:pPr>
        <w:pStyle w:val="OldSkool"/>
        <w:rPr>
          <w:szCs w:val="24"/>
        </w:rPr>
      </w:pPr>
      <w:r w:rsidRPr="000F6E99">
        <w:rPr>
          <w:szCs w:val="24"/>
        </w:rPr>
        <w:lastRenderedPageBreak/>
        <w:tab/>
      </w:r>
      <w:r w:rsidRPr="000F6E99">
        <w:rPr>
          <w:szCs w:val="24"/>
        </w:rPr>
        <w:tab/>
        <w:t>(ii)</w:t>
      </w:r>
      <w:r w:rsidRPr="000F6E99">
        <w:rPr>
          <w:szCs w:val="24"/>
        </w:rPr>
        <w:tab/>
      </w:r>
      <w:r w:rsidR="004A6DD6" w:rsidRPr="000F6E99">
        <w:rPr>
          <w:szCs w:val="24"/>
        </w:rPr>
        <w:t>Should</w:t>
      </w:r>
      <w:r w:rsidR="00447B24" w:rsidRPr="000F6E99">
        <w:rPr>
          <w:szCs w:val="24"/>
        </w:rPr>
        <w:t xml:space="preserve"> Whole Building</w:t>
      </w:r>
      <w:r w:rsidR="004A6DD6" w:rsidRPr="000F6E99">
        <w:rPr>
          <w:szCs w:val="24"/>
        </w:rPr>
        <w:t xml:space="preserve"> data be obtained after using </w:t>
      </w:r>
      <w:r w:rsidR="00447B24" w:rsidRPr="000F6E99">
        <w:rPr>
          <w:szCs w:val="24"/>
        </w:rPr>
        <w:t>partial-building data under</w:t>
      </w:r>
      <w:r w:rsidR="008C2D0B" w:rsidRPr="000F6E99">
        <w:rPr>
          <w:szCs w:val="24"/>
        </w:rPr>
        <w:t xml:space="preserve"> subsection (3)(c)(</w:t>
      </w:r>
      <w:proofErr w:type="gramStart"/>
      <w:r w:rsidR="008C2D0B" w:rsidRPr="000F6E99">
        <w:rPr>
          <w:szCs w:val="24"/>
        </w:rPr>
        <w:t>iii)(</w:t>
      </w:r>
      <w:proofErr w:type="gramEnd"/>
      <w:r w:rsidR="008C2D0B" w:rsidRPr="000F6E99">
        <w:rPr>
          <w:szCs w:val="24"/>
        </w:rPr>
        <w:t>.</w:t>
      </w:r>
      <w:r w:rsidR="00382076" w:rsidRPr="000F6E99">
        <w:rPr>
          <w:szCs w:val="24"/>
        </w:rPr>
        <w:t>3</w:t>
      </w:r>
      <w:r w:rsidR="008C2D0B" w:rsidRPr="000F6E99">
        <w:rPr>
          <w:szCs w:val="24"/>
        </w:rPr>
        <w:t xml:space="preserve">), </w:t>
      </w:r>
      <w:r w:rsidR="00750C85" w:rsidRPr="000F6E99">
        <w:rPr>
          <w:szCs w:val="24"/>
        </w:rPr>
        <w:t xml:space="preserve">the owner shall, within </w:t>
      </w:r>
      <w:r w:rsidR="004A6DD6" w:rsidRPr="000F6E99">
        <w:rPr>
          <w:szCs w:val="24"/>
        </w:rPr>
        <w:t>30 days</w:t>
      </w:r>
      <w:r w:rsidR="00750C85" w:rsidRPr="000F6E99">
        <w:rPr>
          <w:szCs w:val="24"/>
        </w:rPr>
        <w:t xml:space="preserve"> after obtaining </w:t>
      </w:r>
      <w:r w:rsidR="004A6DD6" w:rsidRPr="000F6E99">
        <w:rPr>
          <w:szCs w:val="24"/>
        </w:rPr>
        <w:t>the</w:t>
      </w:r>
      <w:r w:rsidR="00750C85" w:rsidRPr="000F6E99">
        <w:rPr>
          <w:szCs w:val="24"/>
        </w:rPr>
        <w:t xml:space="preserve"> data, </w:t>
      </w:r>
      <w:r w:rsidR="00BD27A7" w:rsidRPr="000F6E99">
        <w:rPr>
          <w:szCs w:val="24"/>
        </w:rPr>
        <w:t>recompute</w:t>
      </w:r>
      <w:r w:rsidR="00750C85" w:rsidRPr="000F6E99">
        <w:rPr>
          <w:szCs w:val="24"/>
        </w:rPr>
        <w:t xml:space="preserve"> the Whole Building Data</w:t>
      </w:r>
      <w:r w:rsidR="00BD27A7" w:rsidRPr="000F6E99">
        <w:rPr>
          <w:szCs w:val="24"/>
        </w:rPr>
        <w:t xml:space="preserve"> using </w:t>
      </w:r>
      <w:r w:rsidR="004A6DD6" w:rsidRPr="000F6E99">
        <w:rPr>
          <w:szCs w:val="24"/>
        </w:rPr>
        <w:t xml:space="preserve">such </w:t>
      </w:r>
      <w:r w:rsidR="00BD27A7" w:rsidRPr="000F6E99">
        <w:rPr>
          <w:szCs w:val="24"/>
        </w:rPr>
        <w:t>actual values</w:t>
      </w:r>
      <w:r w:rsidR="00750C85" w:rsidRPr="000F6E99">
        <w:rPr>
          <w:szCs w:val="24"/>
        </w:rPr>
        <w:t>, and report it in Portfolio Manager.</w:t>
      </w:r>
    </w:p>
    <w:p w14:paraId="5EAD0B82" w14:textId="77777777" w:rsidR="0032233A" w:rsidRPr="000F6E99" w:rsidRDefault="0032233A" w:rsidP="00DB54F9">
      <w:pPr>
        <w:pStyle w:val="OldSkool"/>
        <w:rPr>
          <w:szCs w:val="24"/>
        </w:rPr>
      </w:pPr>
    </w:p>
    <w:p w14:paraId="2F9F5318" w14:textId="77777777" w:rsidR="00746D0D" w:rsidRPr="000F6E99" w:rsidRDefault="0032233A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(iii)</w:t>
      </w:r>
      <w:r w:rsidRPr="000F6E99">
        <w:rPr>
          <w:szCs w:val="24"/>
        </w:rPr>
        <w:tab/>
      </w:r>
      <w:r w:rsidR="000277EF" w:rsidRPr="000F6E99">
        <w:rPr>
          <w:szCs w:val="24"/>
        </w:rPr>
        <w:t xml:space="preserve">No amendment of data </w:t>
      </w:r>
      <w:r w:rsidR="002E7BB5" w:rsidRPr="000F6E99">
        <w:rPr>
          <w:szCs w:val="24"/>
        </w:rPr>
        <w:t>under subsection (d)(</w:t>
      </w:r>
      <w:proofErr w:type="spellStart"/>
      <w:r w:rsidR="002E7BB5" w:rsidRPr="000F6E99">
        <w:rPr>
          <w:szCs w:val="24"/>
        </w:rPr>
        <w:t>i</w:t>
      </w:r>
      <w:proofErr w:type="spellEnd"/>
      <w:r w:rsidR="002E7BB5" w:rsidRPr="000F6E99">
        <w:rPr>
          <w:szCs w:val="24"/>
        </w:rPr>
        <w:t xml:space="preserve">) or (ii) </w:t>
      </w:r>
      <w:r w:rsidR="000277EF" w:rsidRPr="000F6E99">
        <w:rPr>
          <w:szCs w:val="24"/>
        </w:rPr>
        <w:t xml:space="preserve">shall be required after </w:t>
      </w:r>
      <w:r w:rsidR="00447B24" w:rsidRPr="000F6E99">
        <w:rPr>
          <w:szCs w:val="24"/>
        </w:rPr>
        <w:t>June 30</w:t>
      </w:r>
      <w:r w:rsidR="000277EF" w:rsidRPr="000F6E99">
        <w:rPr>
          <w:szCs w:val="24"/>
        </w:rPr>
        <w:t xml:space="preserve"> of the </w:t>
      </w:r>
      <w:r w:rsidR="00447B24" w:rsidRPr="000F6E99">
        <w:rPr>
          <w:szCs w:val="24"/>
        </w:rPr>
        <w:t>third</w:t>
      </w:r>
      <w:r w:rsidR="000277EF" w:rsidRPr="000F6E99">
        <w:rPr>
          <w:szCs w:val="24"/>
        </w:rPr>
        <w:t xml:space="preserve"> year following the year for which such data was originally reported.</w:t>
      </w:r>
    </w:p>
    <w:p w14:paraId="0E438388" w14:textId="77777777" w:rsidR="00056E7C" w:rsidRPr="000F6E99" w:rsidRDefault="00056E7C" w:rsidP="00DB54F9">
      <w:pPr>
        <w:pStyle w:val="OldSkool"/>
        <w:rPr>
          <w:szCs w:val="24"/>
        </w:rPr>
      </w:pPr>
    </w:p>
    <w:p w14:paraId="4F19BAA4" w14:textId="77777777" w:rsidR="00056E7C" w:rsidRPr="000F6E99" w:rsidRDefault="00786C23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="00056E7C" w:rsidRPr="000F6E99">
        <w:rPr>
          <w:szCs w:val="24"/>
        </w:rPr>
        <w:t>(</w:t>
      </w:r>
      <w:r w:rsidRPr="000F6E99">
        <w:rPr>
          <w:szCs w:val="24"/>
        </w:rPr>
        <w:t>e</w:t>
      </w:r>
      <w:r w:rsidR="00056E7C" w:rsidRPr="000F6E99">
        <w:rPr>
          <w:szCs w:val="24"/>
        </w:rPr>
        <w:t>)</w:t>
      </w:r>
      <w:r w:rsidR="00056E7C" w:rsidRPr="000F6E99">
        <w:rPr>
          <w:szCs w:val="24"/>
        </w:rPr>
        <w:tab/>
        <w:t xml:space="preserve">Delegation to Single Tenant.  Where the owner of a covered building leases the entire covered building to a single tenant, and the tenant is responsible for managing all energy and water usage for the building, the </w:t>
      </w:r>
      <w:r w:rsidR="00CD2B03" w:rsidRPr="000F6E99">
        <w:rPr>
          <w:szCs w:val="24"/>
        </w:rPr>
        <w:t xml:space="preserve">owner may, with the agreement of the tenant, delegate all </w:t>
      </w:r>
      <w:r w:rsidR="00476FEE" w:rsidRPr="000F6E99">
        <w:rPr>
          <w:szCs w:val="24"/>
        </w:rPr>
        <w:t xml:space="preserve">owner </w:t>
      </w:r>
      <w:r w:rsidR="00CD2B03" w:rsidRPr="000F6E99">
        <w:rPr>
          <w:szCs w:val="24"/>
        </w:rPr>
        <w:t xml:space="preserve">responsibilities under </w:t>
      </w:r>
      <w:r w:rsidR="007E54C1" w:rsidRPr="000F6E99">
        <w:rPr>
          <w:szCs w:val="24"/>
        </w:rPr>
        <w:t xml:space="preserve">Phila. Code </w:t>
      </w:r>
      <w:r w:rsidR="00CD2B03" w:rsidRPr="000F6E99">
        <w:rPr>
          <w:szCs w:val="24"/>
        </w:rPr>
        <w:t xml:space="preserve">§ 9-3402 and these Regulations to the tenant.  </w:t>
      </w:r>
      <w:r w:rsidR="005233CE" w:rsidRPr="000F6E99">
        <w:rPr>
          <w:szCs w:val="24"/>
        </w:rPr>
        <w:t xml:space="preserve">Such delegation shall be in writing, using the Single Tenant Delegation Form available at </w:t>
      </w:r>
      <w:proofErr w:type="gramStart"/>
      <w:r w:rsidR="005233CE" w:rsidRPr="000F6E99">
        <w:rPr>
          <w:szCs w:val="24"/>
        </w:rPr>
        <w:t>http://www.phila.gov/benchmarking .</w:t>
      </w:r>
      <w:proofErr w:type="gramEnd"/>
    </w:p>
    <w:p w14:paraId="291A154C" w14:textId="77777777" w:rsidR="005D7F9F" w:rsidRPr="000F6E99" w:rsidRDefault="005D7F9F" w:rsidP="00DB54F9">
      <w:pPr>
        <w:pStyle w:val="OldSkool"/>
        <w:rPr>
          <w:szCs w:val="24"/>
        </w:rPr>
      </w:pPr>
    </w:p>
    <w:p w14:paraId="68AFD7C7" w14:textId="77777777" w:rsidR="00BC0191" w:rsidRPr="000F6E99" w:rsidRDefault="00786C23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="005D7F9F" w:rsidRPr="000F6E99">
        <w:rPr>
          <w:szCs w:val="24"/>
        </w:rPr>
        <w:t>(</w:t>
      </w:r>
      <w:r w:rsidRPr="000F6E99">
        <w:rPr>
          <w:szCs w:val="24"/>
        </w:rPr>
        <w:t>f</w:t>
      </w:r>
      <w:r w:rsidR="005D7F9F" w:rsidRPr="000F6E99">
        <w:rPr>
          <w:szCs w:val="24"/>
        </w:rPr>
        <w:t>)</w:t>
      </w:r>
      <w:r w:rsidR="005D7F9F" w:rsidRPr="000F6E99">
        <w:rPr>
          <w:szCs w:val="24"/>
        </w:rPr>
        <w:tab/>
      </w:r>
      <w:r w:rsidR="00BC0191" w:rsidRPr="000F6E99">
        <w:rPr>
          <w:szCs w:val="24"/>
        </w:rPr>
        <w:t>New or Renovated Buildings; Transfers in Ownership.</w:t>
      </w:r>
    </w:p>
    <w:p w14:paraId="3CF5DEF6" w14:textId="77777777" w:rsidR="00BC0191" w:rsidRPr="000F6E99" w:rsidRDefault="00BC0191" w:rsidP="00DB54F9">
      <w:pPr>
        <w:pStyle w:val="OldSkool"/>
        <w:rPr>
          <w:szCs w:val="24"/>
        </w:rPr>
      </w:pPr>
    </w:p>
    <w:p w14:paraId="3F774BE6" w14:textId="77777777" w:rsidR="005D7F9F" w:rsidRPr="000F6E99" w:rsidRDefault="00BC0191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proofErr w:type="spellStart"/>
      <w:r w:rsidR="00A6736C" w:rsidRPr="000F6E99">
        <w:rPr>
          <w:szCs w:val="24"/>
        </w:rPr>
        <w:t>i</w:t>
      </w:r>
      <w:proofErr w:type="spellEnd"/>
      <w:r w:rsidRPr="000F6E99">
        <w:rPr>
          <w:szCs w:val="24"/>
        </w:rPr>
        <w:t>)</w:t>
      </w:r>
      <w:r w:rsidRPr="000F6E99">
        <w:rPr>
          <w:szCs w:val="24"/>
        </w:rPr>
        <w:tab/>
      </w:r>
      <w:r w:rsidR="00635327" w:rsidRPr="000F6E99">
        <w:rPr>
          <w:szCs w:val="24"/>
        </w:rPr>
        <w:t xml:space="preserve">Building owners shall report benchmarking information for new or renovated buildings starting with the first full calendar year following the year in which the building receives </w:t>
      </w:r>
      <w:r w:rsidR="008A33FB" w:rsidRPr="000F6E99">
        <w:rPr>
          <w:szCs w:val="24"/>
        </w:rPr>
        <w:t>a certificate of occupancy (including any</w:t>
      </w:r>
      <w:r w:rsidR="00635327" w:rsidRPr="000F6E99">
        <w:rPr>
          <w:szCs w:val="24"/>
        </w:rPr>
        <w:t xml:space="preserve"> </w:t>
      </w:r>
      <w:r w:rsidR="008A33FB" w:rsidRPr="000F6E99">
        <w:rPr>
          <w:szCs w:val="24"/>
        </w:rPr>
        <w:t>temporary certificate occupancy)</w:t>
      </w:r>
      <w:r w:rsidR="00866006" w:rsidRPr="000F6E99">
        <w:rPr>
          <w:szCs w:val="24"/>
        </w:rPr>
        <w:t xml:space="preserve"> for any portion of the building</w:t>
      </w:r>
      <w:r w:rsidR="008A33FB" w:rsidRPr="000F6E99">
        <w:rPr>
          <w:szCs w:val="24"/>
        </w:rPr>
        <w:t>.</w:t>
      </w:r>
    </w:p>
    <w:p w14:paraId="5EA789CC" w14:textId="77777777" w:rsidR="0009480B" w:rsidRPr="000F6E99" w:rsidRDefault="0009480B" w:rsidP="00DB54F9">
      <w:pPr>
        <w:pStyle w:val="OldSkool"/>
        <w:rPr>
          <w:szCs w:val="24"/>
        </w:rPr>
      </w:pPr>
    </w:p>
    <w:p w14:paraId="5C5E4FBE" w14:textId="77777777" w:rsidR="00BC0191" w:rsidRPr="000F6E99" w:rsidRDefault="00BC0191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r w:rsidR="00A6736C" w:rsidRPr="000F6E99">
        <w:rPr>
          <w:szCs w:val="24"/>
        </w:rPr>
        <w:t>ii</w:t>
      </w:r>
      <w:r w:rsidRPr="000F6E99">
        <w:rPr>
          <w:szCs w:val="24"/>
        </w:rPr>
        <w:t>)</w:t>
      </w:r>
      <w:r w:rsidRPr="000F6E99">
        <w:rPr>
          <w:szCs w:val="24"/>
        </w:rPr>
        <w:tab/>
      </w:r>
      <w:r w:rsidR="005F3B71" w:rsidRPr="000F6E99">
        <w:rPr>
          <w:szCs w:val="24"/>
        </w:rPr>
        <w:t xml:space="preserve">At the time any </w:t>
      </w:r>
      <w:r w:rsidR="00D56E4F" w:rsidRPr="000F6E99">
        <w:rPr>
          <w:szCs w:val="24"/>
        </w:rPr>
        <w:t>occupied Covered Building</w:t>
      </w:r>
      <w:r w:rsidR="005F3B71" w:rsidRPr="000F6E99">
        <w:rPr>
          <w:szCs w:val="24"/>
        </w:rPr>
        <w:t xml:space="preserve"> is transferred, the </w:t>
      </w:r>
      <w:r w:rsidR="008F5F14" w:rsidRPr="000F6E99">
        <w:rPr>
          <w:szCs w:val="24"/>
        </w:rPr>
        <w:t xml:space="preserve">buyer and </w:t>
      </w:r>
      <w:r w:rsidR="005F3B71" w:rsidRPr="000F6E99">
        <w:rPr>
          <w:szCs w:val="24"/>
        </w:rPr>
        <w:t xml:space="preserve">seller shall </w:t>
      </w:r>
      <w:r w:rsidR="008F5F14" w:rsidRPr="000F6E99">
        <w:rPr>
          <w:szCs w:val="24"/>
        </w:rPr>
        <w:t>arrange for the seller to provide</w:t>
      </w:r>
      <w:r w:rsidR="005F3B71" w:rsidRPr="000F6E99">
        <w:rPr>
          <w:szCs w:val="24"/>
        </w:rPr>
        <w:t xml:space="preserve"> </w:t>
      </w:r>
      <w:r w:rsidR="008F5F14" w:rsidRPr="000F6E99">
        <w:rPr>
          <w:szCs w:val="24"/>
        </w:rPr>
        <w:t xml:space="preserve">to the buyer </w:t>
      </w:r>
      <w:r w:rsidR="00B1402A" w:rsidRPr="000F6E99">
        <w:rPr>
          <w:szCs w:val="24"/>
        </w:rPr>
        <w:t xml:space="preserve">all information necessary </w:t>
      </w:r>
      <w:r w:rsidR="008F5F14" w:rsidRPr="000F6E99">
        <w:rPr>
          <w:szCs w:val="24"/>
        </w:rPr>
        <w:t>for the buyer to timely report benchmarking information for the entire year.</w:t>
      </w:r>
      <w:r w:rsidR="00BA0E44" w:rsidRPr="000F6E99">
        <w:rPr>
          <w:szCs w:val="24"/>
        </w:rPr>
        <w:t xml:space="preserve">  It shall be a violation of these Regulations for any seller to fail to so provide any such information.</w:t>
      </w:r>
    </w:p>
    <w:p w14:paraId="292616CC" w14:textId="77777777" w:rsidR="00BC0191" w:rsidRPr="000F6E99" w:rsidRDefault="00BC0191" w:rsidP="00DB54F9">
      <w:pPr>
        <w:pStyle w:val="OldSkool"/>
        <w:rPr>
          <w:szCs w:val="24"/>
        </w:rPr>
      </w:pPr>
    </w:p>
    <w:p w14:paraId="354563BB" w14:textId="77777777" w:rsidR="00E17F51" w:rsidRPr="000F6E99" w:rsidRDefault="0009480B" w:rsidP="00DB54F9">
      <w:pPr>
        <w:pStyle w:val="OldSkool"/>
        <w:rPr>
          <w:szCs w:val="24"/>
        </w:rPr>
      </w:pPr>
      <w:r w:rsidRPr="000F6E99">
        <w:rPr>
          <w:szCs w:val="24"/>
        </w:rPr>
        <w:tab/>
        <w:t>(g)</w:t>
      </w:r>
      <w:r w:rsidRPr="000F6E99">
        <w:rPr>
          <w:szCs w:val="24"/>
        </w:rPr>
        <w:tab/>
      </w:r>
      <w:r w:rsidR="00E17F51" w:rsidRPr="000F6E99">
        <w:rPr>
          <w:szCs w:val="24"/>
        </w:rPr>
        <w:t>Exemptions</w:t>
      </w:r>
      <w:r w:rsidR="00F75FD4" w:rsidRPr="000F6E99">
        <w:rPr>
          <w:szCs w:val="24"/>
        </w:rPr>
        <w:t xml:space="preserve">.  </w:t>
      </w:r>
      <w:r w:rsidR="004D63C3" w:rsidRPr="000F6E99">
        <w:rPr>
          <w:szCs w:val="24"/>
        </w:rPr>
        <w:t xml:space="preserve">Benchmarking shall not be required for a Covered Building </w:t>
      </w:r>
      <w:r w:rsidR="00E17F51" w:rsidRPr="000F6E99">
        <w:rPr>
          <w:szCs w:val="24"/>
        </w:rPr>
        <w:t>where any of the following apply.</w:t>
      </w:r>
    </w:p>
    <w:p w14:paraId="420FCBAF" w14:textId="77777777" w:rsidR="00E17F51" w:rsidRPr="000F6E99" w:rsidRDefault="00E17F51" w:rsidP="00DB54F9">
      <w:pPr>
        <w:pStyle w:val="OldSkool"/>
        <w:rPr>
          <w:szCs w:val="24"/>
        </w:rPr>
      </w:pPr>
    </w:p>
    <w:p w14:paraId="7305CEBD" w14:textId="77777777" w:rsidR="0009480B" w:rsidRPr="000F6E99" w:rsidRDefault="00E17F51" w:rsidP="00DB54F9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</w:t>
      </w:r>
      <w:proofErr w:type="spellStart"/>
      <w:r w:rsidRPr="000F6E99">
        <w:rPr>
          <w:szCs w:val="24"/>
        </w:rPr>
        <w:t>i</w:t>
      </w:r>
      <w:proofErr w:type="spellEnd"/>
      <w:r w:rsidRPr="000F6E99">
        <w:rPr>
          <w:szCs w:val="24"/>
        </w:rPr>
        <w:t>)</w:t>
      </w:r>
      <w:r w:rsidRPr="000F6E99">
        <w:rPr>
          <w:szCs w:val="24"/>
        </w:rPr>
        <w:tab/>
        <w:t>I</w:t>
      </w:r>
      <w:r w:rsidR="004D63C3" w:rsidRPr="000F6E99">
        <w:rPr>
          <w:szCs w:val="24"/>
        </w:rPr>
        <w:t>n any calendar year</w:t>
      </w:r>
      <w:r w:rsidRPr="000F6E99">
        <w:rPr>
          <w:szCs w:val="24"/>
        </w:rPr>
        <w:t>,</w:t>
      </w:r>
      <w:r w:rsidR="004D63C3" w:rsidRPr="000F6E99">
        <w:rPr>
          <w:szCs w:val="24"/>
        </w:rPr>
        <w:t xml:space="preserve"> </w:t>
      </w:r>
      <w:r w:rsidRPr="000F6E99">
        <w:rPr>
          <w:szCs w:val="24"/>
        </w:rPr>
        <w:t xml:space="preserve">benchmarking shall not be required for that year where </w:t>
      </w:r>
      <w:r w:rsidR="00516636" w:rsidRPr="000F6E99">
        <w:rPr>
          <w:szCs w:val="24"/>
        </w:rPr>
        <w:t xml:space="preserve">more </w:t>
      </w:r>
      <w:r w:rsidR="00C32CE3" w:rsidRPr="000F6E99">
        <w:rPr>
          <w:szCs w:val="24"/>
        </w:rPr>
        <w:t xml:space="preserve">than 50% of the indoor floor space </w:t>
      </w:r>
      <w:r w:rsidRPr="000F6E99">
        <w:rPr>
          <w:szCs w:val="24"/>
        </w:rPr>
        <w:t>i</w:t>
      </w:r>
      <w:r w:rsidR="00C32CE3" w:rsidRPr="000F6E99">
        <w:rPr>
          <w:szCs w:val="24"/>
        </w:rPr>
        <w:t>s unoccupied for more than 180 days</w:t>
      </w:r>
      <w:r w:rsidR="0038442B" w:rsidRPr="000F6E99">
        <w:rPr>
          <w:szCs w:val="24"/>
        </w:rPr>
        <w:t xml:space="preserve"> in total</w:t>
      </w:r>
      <w:r w:rsidR="00C32CE3" w:rsidRPr="000F6E99">
        <w:rPr>
          <w:szCs w:val="24"/>
        </w:rPr>
        <w:t>.</w:t>
      </w:r>
    </w:p>
    <w:p w14:paraId="40D92484" w14:textId="77777777" w:rsidR="00473355" w:rsidRPr="000F6E99" w:rsidRDefault="00473355" w:rsidP="00DB54F9">
      <w:pPr>
        <w:pStyle w:val="OldSkool"/>
        <w:rPr>
          <w:szCs w:val="24"/>
        </w:rPr>
      </w:pPr>
    </w:p>
    <w:p w14:paraId="655ABF88" w14:textId="457EEEEE" w:rsidR="00AE6A5C" w:rsidRPr="000F6E99" w:rsidRDefault="00E17F51" w:rsidP="00AE6A5C">
      <w:pPr>
        <w:pStyle w:val="OldSkool"/>
        <w:rPr>
          <w:szCs w:val="24"/>
        </w:rPr>
      </w:pPr>
      <w:r w:rsidRPr="000F6E99">
        <w:rPr>
          <w:szCs w:val="24"/>
        </w:rPr>
        <w:tab/>
      </w:r>
      <w:r w:rsidRPr="000F6E99">
        <w:rPr>
          <w:szCs w:val="24"/>
        </w:rPr>
        <w:tab/>
        <w:t>(ii)</w:t>
      </w:r>
      <w:r w:rsidRPr="000F6E99">
        <w:rPr>
          <w:szCs w:val="24"/>
        </w:rPr>
        <w:tab/>
      </w:r>
      <w:r w:rsidR="002576EB" w:rsidRPr="000F6E99">
        <w:rPr>
          <w:szCs w:val="24"/>
        </w:rPr>
        <w:t xml:space="preserve">The Office of Sustainability finds, upon application by an owner, that </w:t>
      </w:r>
      <w:proofErr w:type="gramStart"/>
      <w:r w:rsidR="002576EB" w:rsidRPr="000F6E99">
        <w:rPr>
          <w:szCs w:val="24"/>
        </w:rPr>
        <w:t>benchmarking</w:t>
      </w:r>
      <w:proofErr w:type="gramEnd"/>
      <w:r w:rsidR="002576EB" w:rsidRPr="000F6E99">
        <w:rPr>
          <w:szCs w:val="24"/>
        </w:rPr>
        <w:t xml:space="preserve"> </w:t>
      </w:r>
      <w:r w:rsidR="00150514" w:rsidRPr="000F6E99">
        <w:rPr>
          <w:szCs w:val="24"/>
        </w:rPr>
        <w:t xml:space="preserve">or disclosure </w:t>
      </w:r>
      <w:r w:rsidR="002576EB" w:rsidRPr="000F6E99">
        <w:rPr>
          <w:szCs w:val="24"/>
        </w:rPr>
        <w:t>would cause exceptional hardship</w:t>
      </w:r>
      <w:r w:rsidR="00AE6A5C" w:rsidRPr="000F6E99">
        <w:rPr>
          <w:szCs w:val="24"/>
        </w:rPr>
        <w:t xml:space="preserve"> or would not be in the public interest</w:t>
      </w:r>
      <w:r w:rsidR="00BF0B77" w:rsidRPr="000F6E99">
        <w:rPr>
          <w:szCs w:val="24"/>
        </w:rPr>
        <w:t>.  An exemption under this subsection (3)(g)(ii) shall be for such period as the Mayor’s Office of Sustainability establishes based on the evidence presented by the owner.</w:t>
      </w:r>
    </w:p>
    <w:p w14:paraId="6572AD9B" w14:textId="77777777" w:rsidR="00516636" w:rsidRPr="000F6E99" w:rsidRDefault="00516636" w:rsidP="00516636">
      <w:pPr>
        <w:pStyle w:val="NormalWeb"/>
        <w:rPr>
          <w:b/>
        </w:rPr>
      </w:pPr>
      <w:r w:rsidRPr="000F6E99">
        <w:tab/>
      </w:r>
      <w:r w:rsidRPr="000F6E99">
        <w:tab/>
        <w:t xml:space="preserve">(iii)  </w:t>
      </w:r>
      <w:r w:rsidRPr="000F6E99">
        <w:tab/>
        <w:t xml:space="preserve">Buildings </w:t>
      </w:r>
      <w:r w:rsidR="00150514" w:rsidRPr="000F6E99">
        <w:t xml:space="preserve">primarily used for manufacturing or other industrial </w:t>
      </w:r>
      <w:proofErr w:type="gramStart"/>
      <w:r w:rsidR="00150514" w:rsidRPr="000F6E99">
        <w:t>purposes  for</w:t>
      </w:r>
      <w:proofErr w:type="gramEnd"/>
      <w:r w:rsidR="00150514" w:rsidRPr="000F6E99">
        <w:t xml:space="preserve"> which benchmarking results would not meaningfully reflect building energy use characteristics due to the intensive use of process energy.  “Process energy” refers to energy used in the actual manufacturing</w:t>
      </w:r>
      <w:r w:rsidR="005B12AB" w:rsidRPr="000F6E99">
        <w:t>, production,</w:t>
      </w:r>
      <w:r w:rsidR="00150514" w:rsidRPr="000F6E99">
        <w:t xml:space="preserve"> or processing of a good, commodity, or other material.</w:t>
      </w:r>
    </w:p>
    <w:p w14:paraId="7B7AEE0B" w14:textId="77777777" w:rsidR="00473355" w:rsidRPr="000F6E99" w:rsidRDefault="00473355" w:rsidP="00DB54F9">
      <w:pPr>
        <w:pStyle w:val="OldSkool"/>
        <w:rPr>
          <w:szCs w:val="24"/>
        </w:rPr>
      </w:pPr>
      <w:r w:rsidRPr="000F6E99">
        <w:rPr>
          <w:szCs w:val="24"/>
        </w:rPr>
        <w:t>(4)</w:t>
      </w:r>
      <w:r w:rsidRPr="000F6E99">
        <w:rPr>
          <w:szCs w:val="24"/>
        </w:rPr>
        <w:tab/>
        <w:t>Records Retention.</w:t>
      </w:r>
      <w:r w:rsidR="004145A3" w:rsidRPr="000F6E99">
        <w:rPr>
          <w:szCs w:val="24"/>
        </w:rPr>
        <w:t xml:space="preserve">  Owners </w:t>
      </w:r>
      <w:r w:rsidR="0060139E" w:rsidRPr="000F6E99">
        <w:rPr>
          <w:szCs w:val="24"/>
        </w:rPr>
        <w:t>shall retain the following records for a given calendar year for at least three years from the reporting deadline for such year:</w:t>
      </w:r>
    </w:p>
    <w:p w14:paraId="360B1AED" w14:textId="77777777" w:rsidR="0060139E" w:rsidRPr="000F6E99" w:rsidRDefault="0060139E" w:rsidP="00DB54F9">
      <w:pPr>
        <w:pStyle w:val="OldSkool"/>
        <w:rPr>
          <w:szCs w:val="24"/>
        </w:rPr>
      </w:pPr>
    </w:p>
    <w:p w14:paraId="6314C48C" w14:textId="77777777" w:rsidR="0060139E" w:rsidRPr="000F6E99" w:rsidRDefault="0060139E" w:rsidP="0060139E">
      <w:pPr>
        <w:pStyle w:val="OldSkool"/>
        <w:rPr>
          <w:szCs w:val="24"/>
        </w:rPr>
      </w:pPr>
      <w:r w:rsidRPr="000F6E99">
        <w:rPr>
          <w:szCs w:val="24"/>
        </w:rPr>
        <w:lastRenderedPageBreak/>
        <w:tab/>
        <w:t>(a)</w:t>
      </w:r>
      <w:r w:rsidRPr="000F6E99">
        <w:rPr>
          <w:szCs w:val="24"/>
        </w:rPr>
        <w:tab/>
        <w:t>The Portfolio Manager confirmation email demonstrating proof-of-submission date.</w:t>
      </w:r>
    </w:p>
    <w:p w14:paraId="2EC50F85" w14:textId="77777777" w:rsidR="0060139E" w:rsidRPr="000F6E99" w:rsidRDefault="0060139E" w:rsidP="0060139E">
      <w:pPr>
        <w:pStyle w:val="OldSkool"/>
        <w:rPr>
          <w:szCs w:val="24"/>
        </w:rPr>
      </w:pPr>
    </w:p>
    <w:p w14:paraId="58F120EE" w14:textId="77777777" w:rsidR="0060139E" w:rsidRPr="000F6E99" w:rsidRDefault="0060139E" w:rsidP="0060139E">
      <w:pPr>
        <w:pStyle w:val="OldSkool"/>
        <w:rPr>
          <w:szCs w:val="24"/>
        </w:rPr>
      </w:pPr>
      <w:r w:rsidRPr="000F6E99">
        <w:rPr>
          <w:szCs w:val="24"/>
        </w:rPr>
        <w:tab/>
        <w:t>(b)</w:t>
      </w:r>
      <w:r w:rsidRPr="000F6E99">
        <w:rPr>
          <w:szCs w:val="24"/>
        </w:rPr>
        <w:tab/>
        <w:t xml:space="preserve">A copy of the building owner’s energy, water, and space use attribute information </w:t>
      </w:r>
      <w:proofErr w:type="gramStart"/>
      <w:r w:rsidRPr="000F6E99">
        <w:rPr>
          <w:szCs w:val="24"/>
        </w:rPr>
        <w:t>entered into</w:t>
      </w:r>
      <w:proofErr w:type="gramEnd"/>
      <w:r w:rsidRPr="000F6E99">
        <w:rPr>
          <w:szCs w:val="24"/>
        </w:rPr>
        <w:t xml:space="preserve"> Portfolio Manager.</w:t>
      </w:r>
    </w:p>
    <w:p w14:paraId="35892C78" w14:textId="77777777" w:rsidR="0060139E" w:rsidRPr="000F6E99" w:rsidRDefault="0060139E" w:rsidP="0060139E">
      <w:pPr>
        <w:pStyle w:val="OldSkool"/>
        <w:rPr>
          <w:szCs w:val="24"/>
        </w:rPr>
      </w:pPr>
    </w:p>
    <w:p w14:paraId="6A7BC18C" w14:textId="77777777" w:rsidR="0060139E" w:rsidRPr="000F6E99" w:rsidRDefault="0060139E" w:rsidP="0060139E">
      <w:pPr>
        <w:pStyle w:val="OldSkool"/>
        <w:rPr>
          <w:szCs w:val="24"/>
        </w:rPr>
      </w:pPr>
      <w:r w:rsidRPr="000F6E99">
        <w:rPr>
          <w:szCs w:val="24"/>
        </w:rPr>
        <w:tab/>
        <w:t>(c)</w:t>
      </w:r>
      <w:r w:rsidRPr="000F6E99">
        <w:rPr>
          <w:szCs w:val="24"/>
        </w:rPr>
        <w:tab/>
      </w:r>
      <w:r w:rsidR="005A7F7F" w:rsidRPr="000F6E99">
        <w:rPr>
          <w:szCs w:val="24"/>
        </w:rPr>
        <w:t>Meter readings or energy supplier or utility statements documenting energy and water usage</w:t>
      </w:r>
      <w:r w:rsidR="00B13C01" w:rsidRPr="000F6E99">
        <w:rPr>
          <w:szCs w:val="24"/>
        </w:rPr>
        <w:t>, whether obtained directly, from a utility, or from a tenant.</w:t>
      </w:r>
    </w:p>
    <w:p w14:paraId="28BCFC6A" w14:textId="77777777" w:rsidR="003C52D6" w:rsidRPr="000F6E99" w:rsidRDefault="003C52D6" w:rsidP="0060139E">
      <w:pPr>
        <w:pStyle w:val="OldSkool"/>
        <w:rPr>
          <w:szCs w:val="24"/>
        </w:rPr>
      </w:pPr>
    </w:p>
    <w:p w14:paraId="752C3F34" w14:textId="77777777" w:rsidR="003C52D6" w:rsidRPr="000F6E99" w:rsidRDefault="003C52D6" w:rsidP="0060139E">
      <w:pPr>
        <w:pStyle w:val="OldSkool"/>
        <w:rPr>
          <w:szCs w:val="24"/>
        </w:rPr>
      </w:pPr>
      <w:r w:rsidRPr="000F6E99">
        <w:rPr>
          <w:szCs w:val="24"/>
        </w:rPr>
        <w:tab/>
        <w:t>(d)</w:t>
      </w:r>
      <w:r w:rsidRPr="000F6E99">
        <w:rPr>
          <w:szCs w:val="24"/>
        </w:rPr>
        <w:tab/>
        <w:t>Evidence used to claim an exemption from benchmarking under subsection (3)(g).</w:t>
      </w:r>
    </w:p>
    <w:p w14:paraId="3D819FC8" w14:textId="77777777" w:rsidR="0060139E" w:rsidRPr="000F6E99" w:rsidRDefault="0060139E" w:rsidP="0060139E">
      <w:pPr>
        <w:pStyle w:val="OldSkool"/>
        <w:rPr>
          <w:szCs w:val="24"/>
        </w:rPr>
      </w:pPr>
    </w:p>
    <w:p w14:paraId="30DB9918" w14:textId="0D01206D" w:rsidR="0060139E" w:rsidRPr="000F6E99" w:rsidRDefault="00AE108D" w:rsidP="0060139E">
      <w:pPr>
        <w:pStyle w:val="OldSkool"/>
        <w:rPr>
          <w:szCs w:val="24"/>
        </w:rPr>
      </w:pPr>
      <w:r w:rsidRPr="000F6E99">
        <w:rPr>
          <w:szCs w:val="24"/>
        </w:rPr>
        <w:t xml:space="preserve">Owners shall </w:t>
      </w:r>
      <w:r w:rsidR="0060139E" w:rsidRPr="000F6E99">
        <w:rPr>
          <w:szCs w:val="24"/>
        </w:rPr>
        <w:t xml:space="preserve">make </w:t>
      </w:r>
      <w:r w:rsidR="00993C25" w:rsidRPr="000F6E99">
        <w:rPr>
          <w:szCs w:val="24"/>
        </w:rPr>
        <w:t>the foregoing</w:t>
      </w:r>
      <w:r w:rsidR="00E4772C" w:rsidRPr="000F6E99">
        <w:rPr>
          <w:szCs w:val="24"/>
        </w:rPr>
        <w:t xml:space="preserve"> records </w:t>
      </w:r>
      <w:r w:rsidR="0060139E" w:rsidRPr="000F6E99">
        <w:rPr>
          <w:szCs w:val="24"/>
        </w:rPr>
        <w:t>available for inspection and audit</w:t>
      </w:r>
      <w:r w:rsidRPr="000F6E99">
        <w:rPr>
          <w:szCs w:val="24"/>
        </w:rPr>
        <w:t xml:space="preserve"> upon request</w:t>
      </w:r>
      <w:r w:rsidR="0060139E" w:rsidRPr="000F6E99">
        <w:rPr>
          <w:szCs w:val="24"/>
        </w:rPr>
        <w:t xml:space="preserve"> by </w:t>
      </w:r>
      <w:r w:rsidR="00E4772C" w:rsidRPr="000F6E99">
        <w:rPr>
          <w:szCs w:val="24"/>
        </w:rPr>
        <w:t>the Department of Licenses and Inspections, the Office of Sustainability, or another authorized City agency</w:t>
      </w:r>
      <w:r w:rsidR="0060139E" w:rsidRPr="000F6E99">
        <w:rPr>
          <w:szCs w:val="24"/>
        </w:rPr>
        <w:t>.</w:t>
      </w:r>
    </w:p>
    <w:p w14:paraId="738CF499" w14:textId="77777777" w:rsidR="00837AA7" w:rsidRPr="000F6E99" w:rsidRDefault="00837AA7" w:rsidP="0060139E">
      <w:pPr>
        <w:pStyle w:val="OldSkool"/>
        <w:rPr>
          <w:szCs w:val="24"/>
        </w:rPr>
      </w:pPr>
    </w:p>
    <w:p w14:paraId="01908B58" w14:textId="7F45B775" w:rsidR="00FF6505" w:rsidRPr="000F6E99" w:rsidRDefault="00291F7B" w:rsidP="00CD13DC">
      <w:pPr>
        <w:pStyle w:val="OldSkool"/>
        <w:rPr>
          <w:szCs w:val="24"/>
        </w:rPr>
      </w:pPr>
      <w:r w:rsidRPr="000F6E99">
        <w:rPr>
          <w:szCs w:val="24"/>
        </w:rPr>
        <w:t>(5)</w:t>
      </w:r>
      <w:r w:rsidRPr="000F6E99">
        <w:rPr>
          <w:szCs w:val="24"/>
        </w:rPr>
        <w:tab/>
      </w:r>
      <w:r w:rsidR="00DB0C1D" w:rsidRPr="000F6E99">
        <w:rPr>
          <w:szCs w:val="24"/>
        </w:rPr>
        <w:t xml:space="preserve">Public </w:t>
      </w:r>
      <w:r w:rsidR="00A62F3B" w:rsidRPr="000F6E99">
        <w:rPr>
          <w:szCs w:val="24"/>
        </w:rPr>
        <w:t>Disclosure</w:t>
      </w:r>
      <w:r w:rsidR="00DB0C1D" w:rsidRPr="000F6E99">
        <w:rPr>
          <w:szCs w:val="24"/>
        </w:rPr>
        <w:t>.</w:t>
      </w:r>
      <w:r w:rsidR="008D0D78" w:rsidRPr="000F6E99">
        <w:rPr>
          <w:szCs w:val="24"/>
        </w:rPr>
        <w:t xml:space="preserve">  </w:t>
      </w:r>
      <w:r w:rsidR="00563772" w:rsidRPr="000F6E99">
        <w:rPr>
          <w:szCs w:val="24"/>
        </w:rPr>
        <w:t>The Office of Sustainability shall make b</w:t>
      </w:r>
      <w:r w:rsidR="00FA0F43" w:rsidRPr="000F6E99">
        <w:rPr>
          <w:szCs w:val="24"/>
        </w:rPr>
        <w:t xml:space="preserve">enchmarking results for all covered buildings publicly available </w:t>
      </w:r>
      <w:r w:rsidR="00563772" w:rsidRPr="000F6E99">
        <w:rPr>
          <w:szCs w:val="24"/>
        </w:rPr>
        <w:t xml:space="preserve">on the </w:t>
      </w:r>
      <w:r w:rsidR="00FA0F43" w:rsidRPr="000F6E99">
        <w:rPr>
          <w:szCs w:val="24"/>
        </w:rPr>
        <w:t>City benchmarking website (</w:t>
      </w:r>
      <w:r w:rsidR="00563772" w:rsidRPr="000F6E99">
        <w:rPr>
          <w:szCs w:val="24"/>
        </w:rPr>
        <w:t>http://www.phila.gov/benchmarking</w:t>
      </w:r>
      <w:r w:rsidR="00FA0F43" w:rsidRPr="000F6E99">
        <w:rPr>
          <w:szCs w:val="24"/>
        </w:rPr>
        <w:t>)</w:t>
      </w:r>
      <w:r w:rsidR="00563772" w:rsidRPr="000F6E99">
        <w:rPr>
          <w:szCs w:val="24"/>
        </w:rPr>
        <w:t xml:space="preserve"> starting with benchmarking results for calendar year 201</w:t>
      </w:r>
      <w:r w:rsidR="002E5A90" w:rsidRPr="000F6E99">
        <w:rPr>
          <w:szCs w:val="24"/>
        </w:rPr>
        <w:t>3</w:t>
      </w:r>
      <w:r w:rsidR="00FA0F43" w:rsidRPr="000F6E99">
        <w:rPr>
          <w:szCs w:val="24"/>
        </w:rPr>
        <w:t>. These results shall include</w:t>
      </w:r>
      <w:r w:rsidR="00DB03D2" w:rsidRPr="000F6E99">
        <w:rPr>
          <w:szCs w:val="24"/>
        </w:rPr>
        <w:t>, but are not limited to,</w:t>
      </w:r>
      <w:r w:rsidR="00FA0F43" w:rsidRPr="000F6E99">
        <w:rPr>
          <w:szCs w:val="24"/>
        </w:rPr>
        <w:t xml:space="preserve"> (</w:t>
      </w:r>
      <w:proofErr w:type="spellStart"/>
      <w:r w:rsidR="00DB0C1D" w:rsidRPr="000F6E99">
        <w:rPr>
          <w:szCs w:val="24"/>
        </w:rPr>
        <w:t>i</w:t>
      </w:r>
      <w:proofErr w:type="spellEnd"/>
      <w:r w:rsidR="00FA0F43" w:rsidRPr="000F6E99">
        <w:rPr>
          <w:szCs w:val="24"/>
        </w:rPr>
        <w:t>) building address; (</w:t>
      </w:r>
      <w:r w:rsidR="00DB0C1D" w:rsidRPr="000F6E99">
        <w:rPr>
          <w:szCs w:val="24"/>
        </w:rPr>
        <w:t>ii</w:t>
      </w:r>
      <w:r w:rsidR="00FA0F43" w:rsidRPr="000F6E99">
        <w:rPr>
          <w:szCs w:val="24"/>
        </w:rPr>
        <w:t>) energy use intensity</w:t>
      </w:r>
      <w:r w:rsidR="00DB03D2" w:rsidRPr="000F6E99">
        <w:rPr>
          <w:szCs w:val="24"/>
        </w:rPr>
        <w:t xml:space="preserve"> (as </w:t>
      </w:r>
      <w:r w:rsidR="008B24A3" w:rsidRPr="000F6E99">
        <w:rPr>
          <w:szCs w:val="24"/>
        </w:rPr>
        <w:t>reflected</w:t>
      </w:r>
      <w:r w:rsidR="00DB03D2" w:rsidRPr="000F6E99">
        <w:rPr>
          <w:szCs w:val="24"/>
        </w:rPr>
        <w:t xml:space="preserve"> in Portfolio Manager)</w:t>
      </w:r>
      <w:r w:rsidR="00FA0F43" w:rsidRPr="000F6E99">
        <w:rPr>
          <w:szCs w:val="24"/>
        </w:rPr>
        <w:t>; (</w:t>
      </w:r>
      <w:r w:rsidR="00DB0C1D" w:rsidRPr="000F6E99">
        <w:rPr>
          <w:szCs w:val="24"/>
        </w:rPr>
        <w:t>iii</w:t>
      </w:r>
      <w:r w:rsidR="00FA0F43" w:rsidRPr="000F6E99">
        <w:rPr>
          <w:szCs w:val="24"/>
        </w:rPr>
        <w:t>) water use per gross square foot; (</w:t>
      </w:r>
      <w:r w:rsidR="00DB0C1D" w:rsidRPr="000F6E99">
        <w:rPr>
          <w:szCs w:val="24"/>
        </w:rPr>
        <w:t>iv</w:t>
      </w:r>
      <w:r w:rsidR="00FA0F43" w:rsidRPr="000F6E99">
        <w:rPr>
          <w:szCs w:val="24"/>
        </w:rPr>
        <w:t>) greenhouse gas emissions from energy use; (</w:t>
      </w:r>
      <w:r w:rsidR="00DB0C1D" w:rsidRPr="000F6E99">
        <w:rPr>
          <w:szCs w:val="24"/>
        </w:rPr>
        <w:t>v</w:t>
      </w:r>
      <w:r w:rsidR="00FA0F43" w:rsidRPr="000F6E99">
        <w:rPr>
          <w:szCs w:val="24"/>
        </w:rPr>
        <w:t>) Portfolio Manager EnergyStar rating (where applicable); and (</w:t>
      </w:r>
      <w:r w:rsidR="00DB0C1D" w:rsidRPr="000F6E99">
        <w:rPr>
          <w:szCs w:val="24"/>
        </w:rPr>
        <w:t>vi</w:t>
      </w:r>
      <w:r w:rsidR="00563772" w:rsidRPr="000F6E99">
        <w:rPr>
          <w:szCs w:val="24"/>
        </w:rPr>
        <w:t>) reported facility type</w:t>
      </w:r>
      <w:r w:rsidR="00DB03D2" w:rsidRPr="000F6E99">
        <w:rPr>
          <w:szCs w:val="24"/>
        </w:rPr>
        <w:t xml:space="preserve"> under Portfolio Manager</w:t>
      </w:r>
      <w:r w:rsidR="00563772" w:rsidRPr="000F6E99">
        <w:rPr>
          <w:szCs w:val="24"/>
        </w:rPr>
        <w:t>.</w:t>
      </w:r>
      <w:r w:rsidR="00A62F3B" w:rsidRPr="000F6E99">
        <w:rPr>
          <w:szCs w:val="24"/>
        </w:rPr>
        <w:t xml:space="preserve"> </w:t>
      </w:r>
      <w:r w:rsidR="008D0D78" w:rsidRPr="000F6E99">
        <w:rPr>
          <w:szCs w:val="24"/>
        </w:rPr>
        <w:t xml:space="preserve"> </w:t>
      </w:r>
      <w:r w:rsidR="00CD13DC" w:rsidRPr="000F6E99">
        <w:rPr>
          <w:szCs w:val="24"/>
        </w:rPr>
        <w:t>No disclosure shall be required where b</w:t>
      </w:r>
      <w:r w:rsidR="0009480B" w:rsidRPr="000F6E99">
        <w:rPr>
          <w:szCs w:val="24"/>
        </w:rPr>
        <w:t xml:space="preserve">enchmarking is </w:t>
      </w:r>
      <w:r w:rsidR="00113AD5" w:rsidRPr="000F6E99">
        <w:rPr>
          <w:szCs w:val="24"/>
        </w:rPr>
        <w:t>exempted under subsection (3)(g)</w:t>
      </w:r>
      <w:r w:rsidR="0009480B" w:rsidRPr="000F6E99">
        <w:rPr>
          <w:szCs w:val="24"/>
        </w:rPr>
        <w:t>.</w:t>
      </w:r>
    </w:p>
    <w:p w14:paraId="213E68E4" w14:textId="77777777" w:rsidR="00BB7F10" w:rsidRPr="000F6E99" w:rsidRDefault="00BB7F10" w:rsidP="00CD13DC">
      <w:pPr>
        <w:pStyle w:val="OldSkool"/>
        <w:rPr>
          <w:szCs w:val="24"/>
        </w:rPr>
      </w:pPr>
    </w:p>
    <w:p w14:paraId="724AB5F6" w14:textId="77777777" w:rsidR="00BB7F10" w:rsidRPr="000F6E99" w:rsidRDefault="00BB7F10" w:rsidP="00CD13DC">
      <w:pPr>
        <w:pStyle w:val="OldSkool"/>
        <w:rPr>
          <w:szCs w:val="24"/>
        </w:rPr>
      </w:pPr>
      <w:r w:rsidRPr="000F6E99">
        <w:rPr>
          <w:szCs w:val="24"/>
        </w:rPr>
        <w:t>(6)</w:t>
      </w:r>
      <w:r w:rsidRPr="000F6E99">
        <w:rPr>
          <w:szCs w:val="24"/>
        </w:rPr>
        <w:tab/>
        <w:t>Enforcement.</w:t>
      </w:r>
      <w:r w:rsidR="00BE20F9" w:rsidRPr="000F6E99">
        <w:rPr>
          <w:szCs w:val="24"/>
        </w:rPr>
        <w:t xml:space="preserve">  Violations of these Regulations shall be subject to a fine as provided in </w:t>
      </w:r>
      <w:r w:rsidR="00561337" w:rsidRPr="000F6E99">
        <w:rPr>
          <w:szCs w:val="24"/>
        </w:rPr>
        <w:t xml:space="preserve">Phila. Code </w:t>
      </w:r>
      <w:r w:rsidR="00BE20F9" w:rsidRPr="000F6E99">
        <w:rPr>
          <w:szCs w:val="24"/>
        </w:rPr>
        <w:t>§ 9-3402(6).</w:t>
      </w:r>
    </w:p>
    <w:sectPr w:rsidR="00BB7F10" w:rsidRPr="000F6E99" w:rsidSect="000068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409E" w14:textId="77777777" w:rsidR="000C4413" w:rsidRDefault="000C4413" w:rsidP="002C31DD">
      <w:pPr>
        <w:spacing w:after="0" w:line="240" w:lineRule="auto"/>
      </w:pPr>
      <w:r>
        <w:separator/>
      </w:r>
    </w:p>
  </w:endnote>
  <w:endnote w:type="continuationSeparator" w:id="0">
    <w:p w14:paraId="4D278415" w14:textId="77777777" w:rsidR="000C4413" w:rsidRDefault="000C4413" w:rsidP="002C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95467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DF46" w14:textId="7561DEB2" w:rsidR="0090218B" w:rsidRPr="00A3644A" w:rsidRDefault="00841CC4" w:rsidP="00A3644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364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0218B" w:rsidRPr="00A364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64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62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364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76FE5" w14:textId="77777777" w:rsidR="000C4413" w:rsidRDefault="000C4413" w:rsidP="002C31DD">
      <w:pPr>
        <w:spacing w:after="0" w:line="240" w:lineRule="auto"/>
      </w:pPr>
      <w:r>
        <w:separator/>
      </w:r>
    </w:p>
  </w:footnote>
  <w:footnote w:type="continuationSeparator" w:id="0">
    <w:p w14:paraId="442D6B3A" w14:textId="77777777" w:rsidR="000C4413" w:rsidRDefault="000C4413" w:rsidP="002C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5A8"/>
    <w:multiLevelType w:val="hybridMultilevel"/>
    <w:tmpl w:val="4E941408"/>
    <w:lvl w:ilvl="0" w:tplc="079E7F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FB6B20"/>
    <w:multiLevelType w:val="hybridMultilevel"/>
    <w:tmpl w:val="B346F2E4"/>
    <w:lvl w:ilvl="0" w:tplc="EDD488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4417E"/>
    <w:multiLevelType w:val="hybridMultilevel"/>
    <w:tmpl w:val="F8520B3A"/>
    <w:lvl w:ilvl="0" w:tplc="A1CA66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126A1"/>
    <w:multiLevelType w:val="hybridMultilevel"/>
    <w:tmpl w:val="37F640D0"/>
    <w:lvl w:ilvl="0" w:tplc="8FAAFF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3D7991"/>
    <w:multiLevelType w:val="hybridMultilevel"/>
    <w:tmpl w:val="57B67470"/>
    <w:lvl w:ilvl="0" w:tplc="77B604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88529E"/>
    <w:multiLevelType w:val="hybridMultilevel"/>
    <w:tmpl w:val="480424DC"/>
    <w:lvl w:ilvl="0" w:tplc="9D78AF7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BE531F"/>
    <w:multiLevelType w:val="hybridMultilevel"/>
    <w:tmpl w:val="0A1882F4"/>
    <w:lvl w:ilvl="0" w:tplc="DB40A3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">
    <w15:presenceInfo w15:providerId="None" w15:userId="Kevin"/>
  </w15:person>
  <w15:person w15:author="Kevin Birriel">
    <w15:presenceInfo w15:providerId="None" w15:userId="Kevin Bir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revisionView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FD"/>
    <w:rsid w:val="0000685B"/>
    <w:rsid w:val="00014540"/>
    <w:rsid w:val="0002311B"/>
    <w:rsid w:val="000277EF"/>
    <w:rsid w:val="0004275C"/>
    <w:rsid w:val="00054B68"/>
    <w:rsid w:val="00056E7C"/>
    <w:rsid w:val="000653F0"/>
    <w:rsid w:val="00073301"/>
    <w:rsid w:val="000923E0"/>
    <w:rsid w:val="0009480B"/>
    <w:rsid w:val="000C4413"/>
    <w:rsid w:val="000F1291"/>
    <w:rsid w:val="000F4662"/>
    <w:rsid w:val="000F4915"/>
    <w:rsid w:val="000F6E99"/>
    <w:rsid w:val="00113AD5"/>
    <w:rsid w:val="00134CE9"/>
    <w:rsid w:val="00140032"/>
    <w:rsid w:val="00150514"/>
    <w:rsid w:val="00162773"/>
    <w:rsid w:val="00167F6D"/>
    <w:rsid w:val="001750F4"/>
    <w:rsid w:val="001A7EF3"/>
    <w:rsid w:val="001B4E87"/>
    <w:rsid w:val="001D16E4"/>
    <w:rsid w:val="001F6620"/>
    <w:rsid w:val="0021671E"/>
    <w:rsid w:val="00225ACD"/>
    <w:rsid w:val="002576EB"/>
    <w:rsid w:val="002639A8"/>
    <w:rsid w:val="0026711E"/>
    <w:rsid w:val="0027512D"/>
    <w:rsid w:val="002752CA"/>
    <w:rsid w:val="00275463"/>
    <w:rsid w:val="00291F7B"/>
    <w:rsid w:val="002A1ADB"/>
    <w:rsid w:val="002B1F0B"/>
    <w:rsid w:val="002C31DD"/>
    <w:rsid w:val="002D0CB7"/>
    <w:rsid w:val="002E5A90"/>
    <w:rsid w:val="002E7BB5"/>
    <w:rsid w:val="003015C5"/>
    <w:rsid w:val="0032233A"/>
    <w:rsid w:val="0033635C"/>
    <w:rsid w:val="00351D91"/>
    <w:rsid w:val="00382076"/>
    <w:rsid w:val="0038442B"/>
    <w:rsid w:val="003C52D6"/>
    <w:rsid w:val="003D1099"/>
    <w:rsid w:val="003E4591"/>
    <w:rsid w:val="004038FD"/>
    <w:rsid w:val="00407B7C"/>
    <w:rsid w:val="00411BF8"/>
    <w:rsid w:val="004145A3"/>
    <w:rsid w:val="004159F2"/>
    <w:rsid w:val="00427393"/>
    <w:rsid w:val="00447B24"/>
    <w:rsid w:val="00461C48"/>
    <w:rsid w:val="00473355"/>
    <w:rsid w:val="00476FEE"/>
    <w:rsid w:val="00493792"/>
    <w:rsid w:val="004A6DD6"/>
    <w:rsid w:val="004B1D31"/>
    <w:rsid w:val="004C099B"/>
    <w:rsid w:val="004C496E"/>
    <w:rsid w:val="004C7AB9"/>
    <w:rsid w:val="004D63C3"/>
    <w:rsid w:val="00516636"/>
    <w:rsid w:val="005233CE"/>
    <w:rsid w:val="0052427B"/>
    <w:rsid w:val="00555390"/>
    <w:rsid w:val="00561337"/>
    <w:rsid w:val="00563772"/>
    <w:rsid w:val="00565868"/>
    <w:rsid w:val="005710FC"/>
    <w:rsid w:val="005839F6"/>
    <w:rsid w:val="005A2395"/>
    <w:rsid w:val="005A7F7F"/>
    <w:rsid w:val="005B12AB"/>
    <w:rsid w:val="005D7F9F"/>
    <w:rsid w:val="005F3B71"/>
    <w:rsid w:val="00600136"/>
    <w:rsid w:val="00600C57"/>
    <w:rsid w:val="0060139E"/>
    <w:rsid w:val="006120DD"/>
    <w:rsid w:val="006128A8"/>
    <w:rsid w:val="00635327"/>
    <w:rsid w:val="0067216D"/>
    <w:rsid w:val="006735DA"/>
    <w:rsid w:val="00691F9D"/>
    <w:rsid w:val="00695CF9"/>
    <w:rsid w:val="006C7D02"/>
    <w:rsid w:val="006D67E7"/>
    <w:rsid w:val="006D7115"/>
    <w:rsid w:val="006F583B"/>
    <w:rsid w:val="00701211"/>
    <w:rsid w:val="00702D45"/>
    <w:rsid w:val="00712E1A"/>
    <w:rsid w:val="0072260F"/>
    <w:rsid w:val="007350D1"/>
    <w:rsid w:val="00741C35"/>
    <w:rsid w:val="00746D0D"/>
    <w:rsid w:val="00750C85"/>
    <w:rsid w:val="00753D3E"/>
    <w:rsid w:val="00756315"/>
    <w:rsid w:val="0075781D"/>
    <w:rsid w:val="00775C5F"/>
    <w:rsid w:val="0077600D"/>
    <w:rsid w:val="00786C23"/>
    <w:rsid w:val="007D1275"/>
    <w:rsid w:val="007E54C1"/>
    <w:rsid w:val="007E5D6C"/>
    <w:rsid w:val="007F4B3B"/>
    <w:rsid w:val="0080515A"/>
    <w:rsid w:val="008202AA"/>
    <w:rsid w:val="00837AA7"/>
    <w:rsid w:val="00841CC4"/>
    <w:rsid w:val="00846540"/>
    <w:rsid w:val="008472CF"/>
    <w:rsid w:val="008534A2"/>
    <w:rsid w:val="00866006"/>
    <w:rsid w:val="008A0C31"/>
    <w:rsid w:val="008A33FB"/>
    <w:rsid w:val="008B24A3"/>
    <w:rsid w:val="008B465A"/>
    <w:rsid w:val="008C2D0B"/>
    <w:rsid w:val="008D0D78"/>
    <w:rsid w:val="008D28A5"/>
    <w:rsid w:val="008D3ACD"/>
    <w:rsid w:val="008F5F14"/>
    <w:rsid w:val="0090218B"/>
    <w:rsid w:val="009237E5"/>
    <w:rsid w:val="009250B8"/>
    <w:rsid w:val="00930D88"/>
    <w:rsid w:val="009339D4"/>
    <w:rsid w:val="00957535"/>
    <w:rsid w:val="009575F4"/>
    <w:rsid w:val="009841BA"/>
    <w:rsid w:val="00986B22"/>
    <w:rsid w:val="00993C25"/>
    <w:rsid w:val="009A66D5"/>
    <w:rsid w:val="00A0159A"/>
    <w:rsid w:val="00A3644A"/>
    <w:rsid w:val="00A42576"/>
    <w:rsid w:val="00A62F3B"/>
    <w:rsid w:val="00A6736C"/>
    <w:rsid w:val="00A80141"/>
    <w:rsid w:val="00A804FD"/>
    <w:rsid w:val="00AA7E75"/>
    <w:rsid w:val="00AE108D"/>
    <w:rsid w:val="00AE6A5C"/>
    <w:rsid w:val="00AF3753"/>
    <w:rsid w:val="00AF4461"/>
    <w:rsid w:val="00AF77F8"/>
    <w:rsid w:val="00B04BE1"/>
    <w:rsid w:val="00B073D0"/>
    <w:rsid w:val="00B13C01"/>
    <w:rsid w:val="00B1402A"/>
    <w:rsid w:val="00B7625A"/>
    <w:rsid w:val="00B847BC"/>
    <w:rsid w:val="00BA0E44"/>
    <w:rsid w:val="00BA36AF"/>
    <w:rsid w:val="00BA5991"/>
    <w:rsid w:val="00BB32E5"/>
    <w:rsid w:val="00BB5F81"/>
    <w:rsid w:val="00BB72DB"/>
    <w:rsid w:val="00BB7F10"/>
    <w:rsid w:val="00BC0191"/>
    <w:rsid w:val="00BD27A7"/>
    <w:rsid w:val="00BD2CF1"/>
    <w:rsid w:val="00BE20F9"/>
    <w:rsid w:val="00BF0B77"/>
    <w:rsid w:val="00C20027"/>
    <w:rsid w:val="00C20211"/>
    <w:rsid w:val="00C32C36"/>
    <w:rsid w:val="00C32CE3"/>
    <w:rsid w:val="00C33B3E"/>
    <w:rsid w:val="00C81E4E"/>
    <w:rsid w:val="00C861E9"/>
    <w:rsid w:val="00C87F5D"/>
    <w:rsid w:val="00C97DE4"/>
    <w:rsid w:val="00CA5FE3"/>
    <w:rsid w:val="00CB66AE"/>
    <w:rsid w:val="00CD13DC"/>
    <w:rsid w:val="00CD2B03"/>
    <w:rsid w:val="00CF1452"/>
    <w:rsid w:val="00CF3AB1"/>
    <w:rsid w:val="00D045EC"/>
    <w:rsid w:val="00D22FB1"/>
    <w:rsid w:val="00D2671E"/>
    <w:rsid w:val="00D347C1"/>
    <w:rsid w:val="00D56E4F"/>
    <w:rsid w:val="00D57138"/>
    <w:rsid w:val="00D84270"/>
    <w:rsid w:val="00D87DE5"/>
    <w:rsid w:val="00DA2A20"/>
    <w:rsid w:val="00DB03D2"/>
    <w:rsid w:val="00DB0C1D"/>
    <w:rsid w:val="00DB54F9"/>
    <w:rsid w:val="00DB7734"/>
    <w:rsid w:val="00DD1FD2"/>
    <w:rsid w:val="00DE3A63"/>
    <w:rsid w:val="00E17F51"/>
    <w:rsid w:val="00E4772C"/>
    <w:rsid w:val="00E72C18"/>
    <w:rsid w:val="00E80656"/>
    <w:rsid w:val="00EC0F30"/>
    <w:rsid w:val="00ED67AB"/>
    <w:rsid w:val="00EE528B"/>
    <w:rsid w:val="00EF6A85"/>
    <w:rsid w:val="00EF6B05"/>
    <w:rsid w:val="00F16A28"/>
    <w:rsid w:val="00F42A2F"/>
    <w:rsid w:val="00F60A2C"/>
    <w:rsid w:val="00F61CC8"/>
    <w:rsid w:val="00F75FD4"/>
    <w:rsid w:val="00FA0F43"/>
    <w:rsid w:val="00FE7FA1"/>
    <w:rsid w:val="00FF6505"/>
    <w:rsid w:val="00FF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440E"/>
  <w15:docId w15:val="{919429A3-D1F2-4756-989C-CD13090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D0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ldSkool">
    <w:name w:val="Old Skool"/>
    <w:basedOn w:val="NoSpacing"/>
    <w:qFormat/>
    <w:rsid w:val="00DB773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B7734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3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1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37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1E"/>
  </w:style>
  <w:style w:type="paragraph" w:styleId="Footer">
    <w:name w:val="footer"/>
    <w:basedOn w:val="Normal"/>
    <w:link w:val="FooterChar"/>
    <w:uiPriority w:val="99"/>
    <w:unhideWhenUsed/>
    <w:rsid w:val="00D2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1E"/>
  </w:style>
  <w:style w:type="paragraph" w:styleId="BalloonText">
    <w:name w:val="Balloon Text"/>
    <w:basedOn w:val="Normal"/>
    <w:link w:val="BalloonTextChar"/>
    <w:uiPriority w:val="99"/>
    <w:semiHidden/>
    <w:unhideWhenUsed/>
    <w:rsid w:val="00D2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4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BE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12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6636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626D7-39CD-4CDC-98DD-45497A93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Philadelphia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Robert.Murken</dc:creator>
  <cp:lastModifiedBy>Kevin Birriel</cp:lastModifiedBy>
  <cp:revision>6</cp:revision>
  <cp:lastPrinted>2020-04-08T18:34:00Z</cp:lastPrinted>
  <dcterms:created xsi:type="dcterms:W3CDTF">2020-04-07T15:25:00Z</dcterms:created>
  <dcterms:modified xsi:type="dcterms:W3CDTF">2020-04-08T18:34:00Z</dcterms:modified>
</cp:coreProperties>
</file>