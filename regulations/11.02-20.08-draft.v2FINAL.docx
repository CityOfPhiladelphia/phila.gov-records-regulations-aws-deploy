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D427" w14:textId="77777777" w:rsidR="00680293" w:rsidRDefault="00C405FA" w:rsidP="00964230">
      <w:pPr>
        <w:spacing w:after="0" w:line="240" w:lineRule="auto"/>
        <w:rPr>
          <w:rFonts w:ascii="Arial" w:eastAsia="Times New Roman" w:hAnsi="Arial" w:cs="Arial"/>
          <w:b/>
          <w:sz w:val="24"/>
          <w:szCs w:val="24"/>
        </w:rPr>
      </w:pPr>
      <w:r w:rsidRPr="00CC42EB">
        <w:rPr>
          <w:rFonts w:ascii="Arial" w:eastAsia="Times New Roman" w:hAnsi="Arial" w:cs="Arial"/>
          <w:b/>
          <w:sz w:val="24"/>
          <w:szCs w:val="24"/>
        </w:rPr>
        <w:t>Regulation 11</w:t>
      </w:r>
      <w:r w:rsidR="00680293">
        <w:rPr>
          <w:rFonts w:ascii="Arial" w:eastAsia="Times New Roman" w:hAnsi="Arial" w:cs="Arial"/>
          <w:b/>
          <w:sz w:val="24"/>
          <w:szCs w:val="24"/>
        </w:rPr>
        <w:t xml:space="preserve"> to be amended as follows:</w:t>
      </w:r>
    </w:p>
    <w:p w14:paraId="211CD2B5" w14:textId="77777777" w:rsidR="00680293" w:rsidRDefault="00680293" w:rsidP="00964230">
      <w:pPr>
        <w:spacing w:after="0" w:line="240" w:lineRule="auto"/>
        <w:rPr>
          <w:rFonts w:ascii="Arial" w:eastAsia="Times New Roman" w:hAnsi="Arial" w:cs="Arial"/>
          <w:b/>
          <w:sz w:val="24"/>
          <w:szCs w:val="24"/>
        </w:rPr>
      </w:pPr>
    </w:p>
    <w:p w14:paraId="69CC2B04" w14:textId="77777777" w:rsidR="00C405FA" w:rsidRPr="00CC42EB" w:rsidRDefault="00680293" w:rsidP="00964230">
      <w:pPr>
        <w:spacing w:after="0" w:line="240" w:lineRule="auto"/>
        <w:rPr>
          <w:ins w:id="0" w:author="Janine LaBletta" w:date="2016-09-26T08:52:00Z"/>
          <w:rFonts w:ascii="Arial" w:eastAsia="Times New Roman" w:hAnsi="Arial" w:cs="Arial"/>
          <w:b/>
          <w:sz w:val="24"/>
          <w:szCs w:val="24"/>
          <w:rPrChange w:id="1" w:author="Janine LaBletta" w:date="2016-09-26T08:52:00Z">
            <w:rPr>
              <w:ins w:id="2" w:author="Janine LaBletta" w:date="2016-09-26T08:52:00Z"/>
              <w:rFonts w:ascii="Times New Roman" w:eastAsia="Times New Roman" w:hAnsi="Times New Roman" w:cs="Times New Roman"/>
              <w:sz w:val="24"/>
              <w:szCs w:val="24"/>
            </w:rPr>
          </w:rPrChange>
        </w:rPr>
      </w:pPr>
      <w:r>
        <w:rPr>
          <w:rFonts w:ascii="Arial" w:eastAsia="Times New Roman" w:hAnsi="Arial" w:cs="Arial"/>
          <w:b/>
          <w:sz w:val="24"/>
          <w:szCs w:val="24"/>
        </w:rPr>
        <w:t>Regulation 11</w:t>
      </w:r>
      <w:r w:rsidR="00C405FA" w:rsidRPr="00CC42EB">
        <w:rPr>
          <w:rFonts w:ascii="Arial" w:eastAsia="Times New Roman" w:hAnsi="Arial" w:cs="Arial"/>
          <w:b/>
          <w:sz w:val="24"/>
          <w:szCs w:val="24"/>
        </w:rPr>
        <w:t xml:space="preserve"> – Requisition, Certification and Appointment</w:t>
      </w:r>
    </w:p>
    <w:p w14:paraId="589B1A4F" w14:textId="77777777" w:rsidR="00C405FA" w:rsidRPr="00CC42EB" w:rsidRDefault="00C405FA" w:rsidP="00964230">
      <w:pPr>
        <w:spacing w:after="0" w:line="240" w:lineRule="auto"/>
        <w:rPr>
          <w:ins w:id="3" w:author="Janine LaBletta" w:date="2016-09-26T08:52:00Z"/>
          <w:rFonts w:ascii="Arial" w:eastAsia="Times New Roman" w:hAnsi="Arial" w:cs="Arial"/>
          <w:sz w:val="24"/>
          <w:szCs w:val="24"/>
        </w:rPr>
      </w:pPr>
    </w:p>
    <w:p w14:paraId="514D2B14" w14:textId="77777777" w:rsidR="00964230" w:rsidRPr="00CC42EB" w:rsidRDefault="00964230" w:rsidP="00964230">
      <w:pPr>
        <w:spacing w:after="0" w:line="240" w:lineRule="auto"/>
        <w:rPr>
          <w:rFonts w:ascii="Arial" w:eastAsia="Times New Roman" w:hAnsi="Arial" w:cs="Arial"/>
          <w:sz w:val="24"/>
          <w:szCs w:val="24"/>
        </w:rPr>
      </w:pPr>
      <w:r w:rsidRPr="00CC42EB">
        <w:rPr>
          <w:rFonts w:ascii="Arial" w:eastAsia="Times New Roman" w:hAnsi="Arial" w:cs="Arial"/>
          <w:sz w:val="24"/>
          <w:szCs w:val="24"/>
        </w:rPr>
        <w:t>11.02 - LISTS USED FOR CERTIFICATION.  The Director shall determine the basis on which individual examinations shall be given and the types of eligible lists that will be established as a result of the examinations.  This information must be specified on the announcement of the examination.  Certifications are to be made from the different types of lists in the following order, provided however, that as to the order of the lists describe</w:t>
      </w:r>
      <w:r w:rsidRPr="00680293">
        <w:rPr>
          <w:rFonts w:ascii="Arial" w:eastAsia="Times New Roman" w:hAnsi="Arial" w:cs="Arial"/>
          <w:sz w:val="24"/>
          <w:szCs w:val="24"/>
        </w:rPr>
        <w:t xml:space="preserve">d in Sections </w:t>
      </w:r>
      <w:hyperlink r:id="rId7" w:anchor="reg.11.0232" w:tooltip="11.0232" w:history="1">
        <w:r w:rsidRPr="00680293">
          <w:rPr>
            <w:rFonts w:ascii="Arial" w:eastAsia="Times New Roman" w:hAnsi="Arial" w:cs="Arial"/>
            <w:sz w:val="24"/>
            <w:szCs w:val="24"/>
          </w:rPr>
          <w:t>11.0232</w:t>
        </w:r>
      </w:hyperlink>
      <w:r w:rsidRPr="00680293">
        <w:rPr>
          <w:rFonts w:ascii="Arial" w:eastAsia="Times New Roman" w:hAnsi="Arial" w:cs="Arial"/>
          <w:sz w:val="24"/>
          <w:szCs w:val="24"/>
        </w:rPr>
        <w:t xml:space="preserve"> and </w:t>
      </w:r>
      <w:hyperlink r:id="rId8" w:anchor="reg.11.024" w:tooltip="11.024" w:history="1">
        <w:r w:rsidRPr="00680293">
          <w:rPr>
            <w:rFonts w:ascii="Arial" w:eastAsia="Times New Roman" w:hAnsi="Arial" w:cs="Arial"/>
            <w:sz w:val="24"/>
            <w:szCs w:val="24"/>
          </w:rPr>
          <w:t>11.024</w:t>
        </w:r>
      </w:hyperlink>
      <w:r w:rsidRPr="00680293">
        <w:rPr>
          <w:rFonts w:ascii="Arial" w:eastAsia="Times New Roman" w:hAnsi="Arial" w:cs="Arial"/>
          <w:sz w:val="24"/>
          <w:szCs w:val="24"/>
        </w:rPr>
        <w:t xml:space="preserve"> the Director may make exceptions: </w:t>
      </w:r>
    </w:p>
    <w:p w14:paraId="187A8B10" w14:textId="77777777" w:rsidR="00964230" w:rsidRPr="00CC42EB" w:rsidRDefault="00964230" w:rsidP="00964230">
      <w:pPr>
        <w:spacing w:after="0" w:line="240" w:lineRule="auto"/>
        <w:rPr>
          <w:rFonts w:ascii="Arial" w:eastAsia="Times New Roman" w:hAnsi="Arial" w:cs="Arial"/>
          <w:sz w:val="24"/>
          <w:szCs w:val="24"/>
        </w:rPr>
      </w:pPr>
    </w:p>
    <w:p w14:paraId="3035B4C3" w14:textId="163A04FC" w:rsidR="00964230" w:rsidRPr="00CC42EB" w:rsidRDefault="00964230" w:rsidP="00964230">
      <w:pPr>
        <w:spacing w:after="0" w:line="240" w:lineRule="auto"/>
        <w:rPr>
          <w:rFonts w:ascii="Arial" w:eastAsia="Times New Roman" w:hAnsi="Arial" w:cs="Arial"/>
          <w:sz w:val="24"/>
          <w:szCs w:val="24"/>
        </w:rPr>
      </w:pPr>
      <w:r w:rsidRPr="00CC42EB">
        <w:rPr>
          <w:rFonts w:ascii="Arial" w:eastAsia="Times New Roman" w:hAnsi="Arial" w:cs="Arial"/>
          <w:sz w:val="24"/>
          <w:szCs w:val="24"/>
        </w:rPr>
        <w:t>11.02</w:t>
      </w:r>
      <w:ins w:id="4" w:author="Janine LaBletta [2]" w:date="2019-08-28T10:09:00Z">
        <w:r w:rsidR="00533875">
          <w:rPr>
            <w:rFonts w:ascii="Arial" w:eastAsia="Times New Roman" w:hAnsi="Arial" w:cs="Arial"/>
            <w:sz w:val="24"/>
            <w:szCs w:val="24"/>
          </w:rPr>
          <w:t>-</w:t>
        </w:r>
      </w:ins>
      <w:r w:rsidRPr="00CC42EB">
        <w:rPr>
          <w:rFonts w:ascii="Arial" w:eastAsia="Times New Roman" w:hAnsi="Arial" w:cs="Arial"/>
          <w:sz w:val="24"/>
          <w:szCs w:val="24"/>
        </w:rPr>
        <w:t xml:space="preserve">1 - LAYOFF LIST.  </w:t>
      </w:r>
      <w:r w:rsidRPr="00CC42EB">
        <w:rPr>
          <w:rFonts w:ascii="Arial" w:eastAsia="Times New Roman" w:hAnsi="Arial" w:cs="Arial"/>
          <w:i/>
          <w:iCs/>
          <w:sz w:val="24"/>
          <w:szCs w:val="24"/>
        </w:rPr>
        <w:t>First</w:t>
      </w:r>
      <w:r w:rsidRPr="00CC42EB">
        <w:rPr>
          <w:rFonts w:ascii="Arial" w:eastAsia="Times New Roman" w:hAnsi="Arial" w:cs="Arial"/>
          <w:sz w:val="24"/>
          <w:szCs w:val="24"/>
        </w:rPr>
        <w:t xml:space="preserve">, certification shall be made from the proper LAYOFF LIST </w:t>
      </w:r>
      <w:r w:rsidRPr="00071285">
        <w:rPr>
          <w:rFonts w:ascii="Arial" w:eastAsia="Times New Roman" w:hAnsi="Arial" w:cs="Arial"/>
          <w:sz w:val="24"/>
          <w:szCs w:val="24"/>
        </w:rPr>
        <w:t>to fill vacancies that cannot be filled by certification and appointment from a departmental promotional eligible list.</w:t>
      </w:r>
      <w:r w:rsidRPr="00CC42EB">
        <w:rPr>
          <w:rFonts w:ascii="Arial" w:eastAsia="Times New Roman" w:hAnsi="Arial" w:cs="Arial"/>
          <w:sz w:val="24"/>
          <w:szCs w:val="24"/>
        </w:rPr>
        <w:t xml:space="preserve"> </w:t>
      </w:r>
    </w:p>
    <w:p w14:paraId="17646F6A" w14:textId="77777777" w:rsidR="00964230" w:rsidRPr="00CC42EB" w:rsidRDefault="00964230" w:rsidP="00964230">
      <w:pPr>
        <w:spacing w:after="0" w:line="240" w:lineRule="auto"/>
        <w:rPr>
          <w:rFonts w:ascii="Arial" w:eastAsia="Times New Roman" w:hAnsi="Arial" w:cs="Arial"/>
          <w:sz w:val="24"/>
          <w:szCs w:val="24"/>
        </w:rPr>
      </w:pPr>
    </w:p>
    <w:p w14:paraId="0312EF6E" w14:textId="55B3999D" w:rsidR="00964230" w:rsidRPr="00CC42EB" w:rsidRDefault="00964230" w:rsidP="00964230">
      <w:pPr>
        <w:spacing w:after="0" w:line="240" w:lineRule="auto"/>
        <w:rPr>
          <w:rFonts w:ascii="Arial" w:eastAsia="Times New Roman" w:hAnsi="Arial" w:cs="Arial"/>
          <w:sz w:val="24"/>
          <w:szCs w:val="24"/>
        </w:rPr>
      </w:pPr>
      <w:r w:rsidRPr="00CC42EB">
        <w:rPr>
          <w:rFonts w:ascii="Arial" w:eastAsia="Times New Roman" w:hAnsi="Arial" w:cs="Arial"/>
          <w:sz w:val="24"/>
          <w:szCs w:val="24"/>
        </w:rPr>
        <w:t>11.02</w:t>
      </w:r>
      <w:ins w:id="5" w:author="Janine LaBletta [2]" w:date="2019-11-25T19:32:00Z">
        <w:r w:rsidR="003250F9">
          <w:rPr>
            <w:rFonts w:ascii="Arial" w:eastAsia="Times New Roman" w:hAnsi="Arial" w:cs="Arial"/>
            <w:sz w:val="24"/>
            <w:szCs w:val="24"/>
          </w:rPr>
          <w:t>-</w:t>
        </w:r>
      </w:ins>
      <w:r w:rsidRPr="00CC42EB">
        <w:rPr>
          <w:rFonts w:ascii="Arial" w:eastAsia="Times New Roman" w:hAnsi="Arial" w:cs="Arial"/>
          <w:sz w:val="24"/>
          <w:szCs w:val="24"/>
        </w:rPr>
        <w:t xml:space="preserve">2 - CAREER ADVANCEMENT LIST.  Notwithstanding contrary provisions of these Regulations, for the </w:t>
      </w:r>
      <w:r w:rsidRPr="00CC42EB">
        <w:rPr>
          <w:rFonts w:ascii="Arial" w:eastAsia="Times New Roman" w:hAnsi="Arial" w:cs="Arial"/>
          <w:i/>
          <w:iCs/>
          <w:sz w:val="24"/>
          <w:szCs w:val="24"/>
        </w:rPr>
        <w:t>in-place</w:t>
      </w:r>
      <w:r w:rsidRPr="00CC42EB">
        <w:rPr>
          <w:rFonts w:ascii="Arial" w:eastAsia="Times New Roman" w:hAnsi="Arial" w:cs="Arial"/>
          <w:sz w:val="24"/>
          <w:szCs w:val="24"/>
        </w:rPr>
        <w:t xml:space="preserve"> promotion of an employee in a career advancement series class to the next higher-level class within the series, certification shall be made first from the CAREER ADVANCEMENT LIST.  However, appointments to </w:t>
      </w:r>
      <w:r w:rsidRPr="00CC42EB">
        <w:rPr>
          <w:rFonts w:ascii="Arial" w:eastAsia="Times New Roman" w:hAnsi="Arial" w:cs="Arial"/>
          <w:i/>
          <w:iCs/>
          <w:sz w:val="24"/>
          <w:szCs w:val="24"/>
        </w:rPr>
        <w:t>unfilled</w:t>
      </w:r>
      <w:r w:rsidRPr="00CC42EB">
        <w:rPr>
          <w:rFonts w:ascii="Arial" w:eastAsia="Times New Roman" w:hAnsi="Arial" w:cs="Arial"/>
          <w:sz w:val="24"/>
          <w:szCs w:val="24"/>
        </w:rPr>
        <w:t xml:space="preserve"> positions at any level in the series shall not be made from this list. </w:t>
      </w:r>
    </w:p>
    <w:p w14:paraId="0878121A" w14:textId="77777777" w:rsidR="00964230" w:rsidRPr="00CC42EB" w:rsidRDefault="00964230" w:rsidP="00964230">
      <w:pPr>
        <w:spacing w:after="0" w:line="240" w:lineRule="auto"/>
        <w:rPr>
          <w:rFonts w:ascii="Arial" w:eastAsia="Times New Roman" w:hAnsi="Arial" w:cs="Arial"/>
          <w:sz w:val="24"/>
          <w:szCs w:val="24"/>
        </w:rPr>
      </w:pPr>
    </w:p>
    <w:p w14:paraId="015B1956" w14:textId="2B9EE04F" w:rsidR="00680293" w:rsidRDefault="00964230" w:rsidP="00964230">
      <w:pPr>
        <w:spacing w:after="0" w:line="240" w:lineRule="auto"/>
        <w:rPr>
          <w:ins w:id="6" w:author="Janine LaBletta [2]" w:date="2019-08-23T17:45:00Z"/>
          <w:rFonts w:ascii="Arial" w:eastAsia="Times New Roman" w:hAnsi="Arial" w:cs="Arial"/>
          <w:sz w:val="24"/>
          <w:szCs w:val="24"/>
        </w:rPr>
      </w:pPr>
      <w:bookmarkStart w:id="7" w:name="_Hlk25075193"/>
      <w:r w:rsidRPr="00CC42EB">
        <w:rPr>
          <w:rFonts w:ascii="Arial" w:eastAsia="Times New Roman" w:hAnsi="Arial" w:cs="Arial"/>
          <w:sz w:val="24"/>
          <w:szCs w:val="24"/>
        </w:rPr>
        <w:t>11.02</w:t>
      </w:r>
      <w:ins w:id="8" w:author="Janine LaBletta [2]" w:date="2019-08-28T10:09:00Z">
        <w:r w:rsidR="00533875">
          <w:rPr>
            <w:rFonts w:ascii="Arial" w:eastAsia="Times New Roman" w:hAnsi="Arial" w:cs="Arial"/>
            <w:sz w:val="24"/>
            <w:szCs w:val="24"/>
          </w:rPr>
          <w:t>-</w:t>
        </w:r>
      </w:ins>
      <w:r w:rsidRPr="00CC42EB">
        <w:rPr>
          <w:rFonts w:ascii="Arial" w:eastAsia="Times New Roman" w:hAnsi="Arial" w:cs="Arial"/>
          <w:sz w:val="24"/>
          <w:szCs w:val="24"/>
        </w:rPr>
        <w:t xml:space="preserve">3 </w:t>
      </w:r>
      <w:del w:id="9" w:author="Christopher Rider" w:date="2020-08-25T13:29:00Z">
        <w:r w:rsidRPr="00CC42EB" w:rsidDel="00B75F22">
          <w:rPr>
            <w:rFonts w:ascii="Arial" w:eastAsia="Times New Roman" w:hAnsi="Arial" w:cs="Arial"/>
            <w:sz w:val="24"/>
            <w:szCs w:val="24"/>
          </w:rPr>
          <w:delText>-</w:delText>
        </w:r>
      </w:del>
      <w:ins w:id="10" w:author="Christopher Rider" w:date="2020-08-25T13:29:00Z">
        <w:r w:rsidR="00B75F22">
          <w:rPr>
            <w:rFonts w:ascii="Arial" w:eastAsia="Times New Roman" w:hAnsi="Arial" w:cs="Arial"/>
            <w:sz w:val="24"/>
            <w:szCs w:val="24"/>
          </w:rPr>
          <w:t>–</w:t>
        </w:r>
      </w:ins>
      <w:r w:rsidRPr="00CC42EB">
        <w:rPr>
          <w:rFonts w:ascii="Arial" w:eastAsia="Times New Roman" w:hAnsi="Arial" w:cs="Arial"/>
          <w:sz w:val="24"/>
          <w:szCs w:val="24"/>
        </w:rPr>
        <w:t xml:space="preserve"> </w:t>
      </w:r>
      <w:ins w:id="11" w:author="Christopher Rider" w:date="2020-08-25T13:29:00Z">
        <w:r w:rsidR="001423E2">
          <w:rPr>
            <w:rFonts w:ascii="Arial" w:eastAsia="Times New Roman" w:hAnsi="Arial" w:cs="Arial"/>
            <w:sz w:val="24"/>
            <w:szCs w:val="24"/>
          </w:rPr>
          <w:t xml:space="preserve">DEPARTMENTAL </w:t>
        </w:r>
      </w:ins>
      <w:r w:rsidRPr="00CC42EB">
        <w:rPr>
          <w:rFonts w:ascii="Arial" w:eastAsia="Times New Roman" w:hAnsi="Arial" w:cs="Arial"/>
          <w:sz w:val="24"/>
          <w:szCs w:val="24"/>
        </w:rPr>
        <w:t>PROMOTIONAL ELIGIBLE LIST</w:t>
      </w:r>
      <w:del w:id="12" w:author="Christopher Rider" w:date="2020-08-25T13:29:00Z">
        <w:r w:rsidRPr="00CC42EB" w:rsidDel="001423E2">
          <w:rPr>
            <w:rFonts w:ascii="Arial" w:eastAsia="Times New Roman" w:hAnsi="Arial" w:cs="Arial"/>
            <w:sz w:val="24"/>
            <w:szCs w:val="24"/>
          </w:rPr>
          <w:delText>S</w:delText>
        </w:r>
      </w:del>
      <w:r w:rsidRPr="00CC42EB">
        <w:rPr>
          <w:rFonts w:ascii="Arial" w:eastAsia="Times New Roman" w:hAnsi="Arial" w:cs="Arial"/>
          <w:sz w:val="24"/>
          <w:szCs w:val="24"/>
        </w:rPr>
        <w:t xml:space="preserve">.  </w:t>
      </w:r>
      <w:r w:rsidRPr="00CC42EB">
        <w:rPr>
          <w:rFonts w:ascii="Arial" w:eastAsia="Times New Roman" w:hAnsi="Arial" w:cs="Arial"/>
          <w:i/>
          <w:iCs/>
          <w:sz w:val="24"/>
          <w:szCs w:val="24"/>
        </w:rPr>
        <w:t>Second</w:t>
      </w:r>
      <w:r w:rsidRPr="00CC42EB">
        <w:rPr>
          <w:rFonts w:ascii="Arial" w:eastAsia="Times New Roman" w:hAnsi="Arial" w:cs="Arial"/>
          <w:sz w:val="24"/>
          <w:szCs w:val="24"/>
        </w:rPr>
        <w:t xml:space="preserve">, certification shall be made from </w:t>
      </w:r>
      <w:del w:id="13" w:author="Christopher Rider" w:date="2020-08-25T13:20:00Z">
        <w:r w:rsidRPr="00CC42EB" w:rsidDel="00DA1EFC">
          <w:rPr>
            <w:rFonts w:ascii="Arial" w:eastAsia="Times New Roman" w:hAnsi="Arial" w:cs="Arial"/>
            <w:sz w:val="24"/>
            <w:szCs w:val="24"/>
          </w:rPr>
          <w:delText xml:space="preserve">either </w:delText>
        </w:r>
      </w:del>
      <w:r w:rsidRPr="00153C90">
        <w:rPr>
          <w:rFonts w:ascii="Arial" w:eastAsia="Times New Roman" w:hAnsi="Arial" w:cs="Arial"/>
          <w:sz w:val="24"/>
          <w:szCs w:val="24"/>
          <w:rPrChange w:id="14" w:author="Janine LaBletta [2]" w:date="2020-09-30T14:43:00Z">
            <w:rPr>
              <w:rFonts w:ascii="Arial" w:eastAsia="Times New Roman" w:hAnsi="Arial" w:cs="Arial"/>
              <w:sz w:val="24"/>
              <w:szCs w:val="24"/>
            </w:rPr>
          </w:rPrChange>
        </w:rPr>
        <w:t xml:space="preserve">the </w:t>
      </w:r>
      <w:r w:rsidR="00680293" w:rsidRPr="00153C90">
        <w:rPr>
          <w:rFonts w:ascii="Arial" w:eastAsia="Times New Roman" w:hAnsi="Arial" w:cs="Arial"/>
          <w:sz w:val="24"/>
          <w:szCs w:val="24"/>
          <w:rPrChange w:id="15" w:author="Janine LaBletta [2]" w:date="2020-09-30T14:43:00Z">
            <w:rPr>
              <w:rFonts w:ascii="Arial" w:eastAsia="Times New Roman" w:hAnsi="Arial" w:cs="Arial"/>
              <w:sz w:val="24"/>
              <w:szCs w:val="24"/>
            </w:rPr>
          </w:rPrChange>
        </w:rPr>
        <w:t>DEPARTMENTAL</w:t>
      </w:r>
      <w:ins w:id="16" w:author="Janine LaBletta [2]" w:date="2019-08-23T17:43:00Z">
        <w:r w:rsidR="00680293" w:rsidRPr="00153C90">
          <w:rPr>
            <w:rFonts w:ascii="Arial" w:eastAsia="Times New Roman" w:hAnsi="Arial" w:cs="Arial"/>
            <w:sz w:val="24"/>
            <w:szCs w:val="24"/>
            <w:rPrChange w:id="17" w:author="Janine LaBletta [2]" w:date="2020-09-30T14:43:00Z">
              <w:rPr>
                <w:rFonts w:ascii="Arial" w:eastAsia="Times New Roman" w:hAnsi="Arial" w:cs="Arial"/>
                <w:sz w:val="24"/>
                <w:szCs w:val="24"/>
              </w:rPr>
            </w:rPrChange>
          </w:rPr>
          <w:t xml:space="preserve"> PROMOTIONAL</w:t>
        </w:r>
      </w:ins>
      <w:ins w:id="18" w:author="Janine LaBletta [2]" w:date="2019-11-18T16:44:00Z">
        <w:r w:rsidR="00B52098" w:rsidRPr="00153C90">
          <w:rPr>
            <w:rFonts w:ascii="Arial" w:eastAsia="Times New Roman" w:hAnsi="Arial" w:cs="Arial"/>
            <w:sz w:val="24"/>
            <w:szCs w:val="24"/>
            <w:rPrChange w:id="19" w:author="Janine LaBletta [2]" w:date="2020-09-30T14:47:00Z">
              <w:rPr>
                <w:rFonts w:ascii="Arial" w:eastAsia="Times New Roman" w:hAnsi="Arial" w:cs="Arial"/>
                <w:sz w:val="24"/>
                <w:szCs w:val="24"/>
              </w:rPr>
            </w:rPrChange>
          </w:rPr>
          <w:t xml:space="preserve"> </w:t>
        </w:r>
      </w:ins>
      <w:del w:id="20" w:author="Janine LaBletta [2]" w:date="2019-08-23T17:43:00Z">
        <w:r w:rsidR="00680293" w:rsidRPr="00153C90" w:rsidDel="00680293">
          <w:rPr>
            <w:rFonts w:ascii="Arial" w:eastAsia="Times New Roman" w:hAnsi="Arial" w:cs="Arial"/>
            <w:sz w:val="24"/>
            <w:szCs w:val="24"/>
            <w:rPrChange w:id="21" w:author="Janine LaBletta [2]" w:date="2020-09-30T14:47:00Z">
              <w:rPr>
                <w:rFonts w:ascii="Arial" w:eastAsia="Times New Roman" w:hAnsi="Arial" w:cs="Arial"/>
                <w:sz w:val="24"/>
                <w:szCs w:val="24"/>
              </w:rPr>
            </w:rPrChange>
          </w:rPr>
          <w:delText xml:space="preserve"> </w:delText>
        </w:r>
      </w:del>
      <w:del w:id="22" w:author="Christopher Rider" w:date="2020-08-25T13:20:00Z">
        <w:r w:rsidRPr="00153C90" w:rsidDel="00DA1EFC">
          <w:rPr>
            <w:rFonts w:ascii="Arial" w:eastAsia="Times New Roman" w:hAnsi="Arial" w:cs="Arial"/>
            <w:sz w:val="24"/>
            <w:szCs w:val="24"/>
            <w:rPrChange w:id="23" w:author="Janine LaBletta [2]" w:date="2020-09-30T14:47:00Z">
              <w:rPr>
                <w:rFonts w:ascii="Arial" w:eastAsia="Times New Roman" w:hAnsi="Arial" w:cs="Arial"/>
                <w:sz w:val="24"/>
                <w:szCs w:val="24"/>
              </w:rPr>
            </w:rPrChange>
          </w:rPr>
          <w:delText xml:space="preserve">or </w:delText>
        </w:r>
        <w:r w:rsidR="00680293" w:rsidRPr="00153C90" w:rsidDel="00DA1EFC">
          <w:rPr>
            <w:rFonts w:ascii="Arial" w:eastAsia="Times New Roman" w:hAnsi="Arial" w:cs="Arial"/>
            <w:sz w:val="24"/>
            <w:szCs w:val="24"/>
            <w:rPrChange w:id="24" w:author="Janine LaBletta [2]" w:date="2020-09-30T14:47:00Z">
              <w:rPr>
                <w:rFonts w:ascii="Arial" w:eastAsia="Times New Roman" w:hAnsi="Arial" w:cs="Arial"/>
                <w:sz w:val="24"/>
                <w:szCs w:val="24"/>
              </w:rPr>
            </w:rPrChange>
          </w:rPr>
          <w:delText xml:space="preserve">INTERDEPARTMENTAL PROMOTIONAL </w:delText>
        </w:r>
      </w:del>
      <w:r w:rsidRPr="00153C90">
        <w:rPr>
          <w:rFonts w:ascii="Arial" w:eastAsia="Times New Roman" w:hAnsi="Arial" w:cs="Arial"/>
          <w:sz w:val="24"/>
          <w:szCs w:val="24"/>
          <w:rPrChange w:id="25" w:author="Janine LaBletta [2]" w:date="2020-09-30T14:47:00Z">
            <w:rPr>
              <w:rFonts w:ascii="Arial" w:eastAsia="Times New Roman" w:hAnsi="Arial" w:cs="Arial"/>
              <w:sz w:val="24"/>
              <w:szCs w:val="24"/>
            </w:rPr>
          </w:rPrChange>
        </w:rPr>
        <w:t>eligible</w:t>
      </w:r>
      <w:r w:rsidRPr="00CC42EB">
        <w:rPr>
          <w:rFonts w:ascii="Arial" w:eastAsia="Times New Roman" w:hAnsi="Arial" w:cs="Arial"/>
          <w:sz w:val="24"/>
          <w:szCs w:val="24"/>
        </w:rPr>
        <w:t xml:space="preserve"> lists for the proper class</w:t>
      </w:r>
      <w:del w:id="26" w:author="Christopher Rider" w:date="2020-08-25T13:21:00Z">
        <w:r w:rsidRPr="00CC42EB" w:rsidDel="00DA1EFC">
          <w:rPr>
            <w:rFonts w:ascii="Arial" w:eastAsia="Times New Roman" w:hAnsi="Arial" w:cs="Arial"/>
            <w:sz w:val="24"/>
            <w:szCs w:val="24"/>
          </w:rPr>
          <w:delText>, as the appointing authority may deem appropriate for each certification</w:delText>
        </w:r>
      </w:del>
      <w:r w:rsidRPr="00CC42EB">
        <w:rPr>
          <w:rFonts w:ascii="Arial" w:eastAsia="Times New Roman" w:hAnsi="Arial" w:cs="Arial"/>
          <w:sz w:val="24"/>
          <w:szCs w:val="24"/>
        </w:rPr>
        <w:t xml:space="preserve">.  </w:t>
      </w:r>
      <w:moveToRangeStart w:id="27" w:author="Christopher Rider" w:date="2020-08-25T13:20:00Z" w:name="move49254050"/>
      <w:moveTo w:id="28" w:author="Christopher Rider" w:date="2020-08-25T13:20:00Z">
        <w:r w:rsidR="00DA1EFC" w:rsidRPr="00CC42EB">
          <w:rPr>
            <w:rFonts w:ascii="Arial" w:eastAsia="Times New Roman" w:hAnsi="Arial" w:cs="Arial"/>
            <w:sz w:val="24"/>
            <w:szCs w:val="24"/>
          </w:rPr>
          <w:t>This list shall consist only of persons with permanent status who are employed in the department in which the vacancy exists and who passed the examination on a promotional basis.</w:t>
        </w:r>
      </w:moveTo>
      <w:moveToRangeEnd w:id="27"/>
    </w:p>
    <w:p w14:paraId="397C5E7B" w14:textId="77777777" w:rsidR="00964230" w:rsidRPr="00CC42EB" w:rsidDel="00680293" w:rsidRDefault="00964230" w:rsidP="00964230">
      <w:pPr>
        <w:spacing w:after="0" w:line="240" w:lineRule="auto"/>
        <w:rPr>
          <w:moveFrom w:id="29" w:author="Janine LaBletta [2]" w:date="2019-08-23T17:45:00Z"/>
          <w:rFonts w:ascii="Arial" w:eastAsia="Times New Roman" w:hAnsi="Arial" w:cs="Arial"/>
          <w:sz w:val="24"/>
          <w:szCs w:val="24"/>
        </w:rPr>
      </w:pPr>
      <w:moveFromRangeStart w:id="30" w:author="Janine LaBletta [2]" w:date="2019-08-23T17:45:00Z" w:name="move17474773"/>
      <w:moveFrom w:id="31" w:author="Janine LaBletta [2]" w:date="2019-08-23T17:45:00Z">
        <w:r w:rsidRPr="00CC42EB" w:rsidDel="00680293">
          <w:rPr>
            <w:rFonts w:ascii="Arial" w:eastAsia="Times New Roman" w:hAnsi="Arial" w:cs="Arial"/>
            <w:sz w:val="24"/>
            <w:szCs w:val="24"/>
          </w:rPr>
          <w:t xml:space="preserve">If an appointing authority decides to use the departmental list, and there are insufficient eligible candidates remaining on the departmental list, that appointing authority may request certification of the top ranking eligible candidates on the interdepartmental list to pair with the candidates from the departmental list so that the appointing authority can select from a full certification.  Certification will be in accordance with provisions of Regulation </w:t>
        </w:r>
        <w:r w:rsidR="00533875" w:rsidDel="00680293">
          <w:fldChar w:fldCharType="begin"/>
        </w:r>
        <w:r w:rsidR="00533875" w:rsidDel="00680293">
          <w:instrText xml:space="preserve"> HYPERLINK "http://personnel-web.phila.gov/webregs/?reg=11" \l "reg.11.03" \o "11.03" </w:instrText>
        </w:r>
        <w:r w:rsidR="00533875" w:rsidDel="00680293">
          <w:fldChar w:fldCharType="separate"/>
        </w:r>
        <w:r w:rsidRPr="00CC42EB" w:rsidDel="00680293">
          <w:rPr>
            <w:rFonts w:ascii="Arial" w:eastAsia="Times New Roman" w:hAnsi="Arial" w:cs="Arial"/>
            <w:color w:val="0000FF"/>
            <w:sz w:val="24"/>
            <w:szCs w:val="24"/>
            <w:u w:val="single"/>
          </w:rPr>
          <w:t>11.03</w:t>
        </w:r>
        <w:r w:rsidR="00533875" w:rsidDel="00680293">
          <w:rPr>
            <w:rFonts w:ascii="Arial" w:eastAsia="Times New Roman" w:hAnsi="Arial" w:cs="Arial"/>
            <w:color w:val="0000FF"/>
            <w:sz w:val="24"/>
            <w:szCs w:val="24"/>
            <w:u w:val="single"/>
          </w:rPr>
          <w:fldChar w:fldCharType="end"/>
        </w:r>
        <w:r w:rsidRPr="00CC42EB" w:rsidDel="00680293">
          <w:rPr>
            <w:rFonts w:ascii="Arial" w:eastAsia="Times New Roman" w:hAnsi="Arial" w:cs="Arial"/>
            <w:sz w:val="24"/>
            <w:szCs w:val="24"/>
          </w:rPr>
          <w:t xml:space="preserve">. </w:t>
        </w:r>
      </w:moveFrom>
    </w:p>
    <w:moveFromRangeEnd w:id="30"/>
    <w:p w14:paraId="73416AF6" w14:textId="77777777" w:rsidR="00964230" w:rsidRPr="00CC42EB" w:rsidRDefault="00964230" w:rsidP="00964230">
      <w:pPr>
        <w:spacing w:after="0" w:line="240" w:lineRule="auto"/>
        <w:rPr>
          <w:rFonts w:ascii="Arial" w:eastAsia="Times New Roman" w:hAnsi="Arial" w:cs="Arial"/>
          <w:sz w:val="24"/>
          <w:szCs w:val="24"/>
        </w:rPr>
      </w:pPr>
    </w:p>
    <w:p w14:paraId="2FB15275" w14:textId="6F1CA9A1" w:rsidR="00680293" w:rsidRDefault="00964230" w:rsidP="00680293">
      <w:pPr>
        <w:spacing w:after="0" w:line="240" w:lineRule="auto"/>
        <w:rPr>
          <w:ins w:id="32" w:author="Janine LaBletta [2]" w:date="2019-09-25T17:48:00Z"/>
          <w:rFonts w:ascii="Arial" w:eastAsia="Times New Roman" w:hAnsi="Arial" w:cs="Arial"/>
          <w:sz w:val="24"/>
          <w:szCs w:val="24"/>
        </w:rPr>
      </w:pPr>
      <w:r w:rsidRPr="00CC42EB">
        <w:rPr>
          <w:rFonts w:ascii="Arial" w:eastAsia="Times New Roman" w:hAnsi="Arial" w:cs="Arial"/>
          <w:sz w:val="24"/>
          <w:szCs w:val="24"/>
        </w:rPr>
        <w:t>11.02</w:t>
      </w:r>
      <w:ins w:id="33" w:author="Janine LaBletta [2]" w:date="2019-08-28T10:09:00Z">
        <w:r w:rsidR="00533875">
          <w:rPr>
            <w:rFonts w:ascii="Arial" w:eastAsia="Times New Roman" w:hAnsi="Arial" w:cs="Arial"/>
            <w:sz w:val="24"/>
            <w:szCs w:val="24"/>
          </w:rPr>
          <w:t>-</w:t>
        </w:r>
      </w:ins>
      <w:r w:rsidRPr="00CC42EB">
        <w:rPr>
          <w:rFonts w:ascii="Arial" w:eastAsia="Times New Roman" w:hAnsi="Arial" w:cs="Arial"/>
          <w:sz w:val="24"/>
          <w:szCs w:val="24"/>
        </w:rPr>
        <w:t>3</w:t>
      </w:r>
      <w:ins w:id="34" w:author="Janine LaBletta [2]" w:date="2019-08-28T10:09:00Z">
        <w:r w:rsidR="00533875">
          <w:rPr>
            <w:rFonts w:ascii="Arial" w:eastAsia="Times New Roman" w:hAnsi="Arial" w:cs="Arial"/>
            <w:sz w:val="24"/>
            <w:szCs w:val="24"/>
          </w:rPr>
          <w:t>-</w:t>
        </w:r>
      </w:ins>
      <w:r w:rsidRPr="00CC42EB">
        <w:rPr>
          <w:rFonts w:ascii="Arial" w:eastAsia="Times New Roman" w:hAnsi="Arial" w:cs="Arial"/>
          <w:sz w:val="24"/>
          <w:szCs w:val="24"/>
        </w:rPr>
        <w:t xml:space="preserve">1 - </w:t>
      </w:r>
      <w:moveToRangeStart w:id="35" w:author="Janine LaBletta [2]" w:date="2019-08-23T17:45:00Z" w:name="move17474773"/>
      <w:moveTo w:id="36" w:author="Janine LaBletta [2]" w:date="2019-08-23T17:45:00Z">
        <w:r w:rsidR="00680293" w:rsidRPr="00CC42EB">
          <w:rPr>
            <w:rFonts w:ascii="Arial" w:eastAsia="Times New Roman" w:hAnsi="Arial" w:cs="Arial"/>
            <w:sz w:val="24"/>
            <w:szCs w:val="24"/>
          </w:rPr>
          <w:t xml:space="preserve">If </w:t>
        </w:r>
        <w:del w:id="37" w:author="Janine LaBletta [2]" w:date="2019-08-23T17:46:00Z">
          <w:r w:rsidR="00680293" w:rsidRPr="00CC42EB" w:rsidDel="00680293">
            <w:rPr>
              <w:rFonts w:ascii="Arial" w:eastAsia="Times New Roman" w:hAnsi="Arial" w:cs="Arial"/>
              <w:sz w:val="24"/>
              <w:szCs w:val="24"/>
            </w:rPr>
            <w:delText xml:space="preserve">an appointing authority decides to use the departmental list, and </w:delText>
          </w:r>
        </w:del>
        <w:r w:rsidR="00680293" w:rsidRPr="00CC42EB">
          <w:rPr>
            <w:rFonts w:ascii="Arial" w:eastAsia="Times New Roman" w:hAnsi="Arial" w:cs="Arial"/>
            <w:sz w:val="24"/>
            <w:szCs w:val="24"/>
          </w:rPr>
          <w:t xml:space="preserve">there are insufficient eligible candidates remaining on the departmental list, that appointing authority may request certification of the top ranking eligible candidates on </w:t>
        </w:r>
      </w:moveTo>
      <w:ins w:id="38" w:author="Janine LaBletta [2]" w:date="2019-08-23T17:46:00Z">
        <w:del w:id="39" w:author="Christopher Rider" w:date="2020-08-25T13:19:00Z">
          <w:r w:rsidR="00680293" w:rsidDel="00DA1EFC">
            <w:rPr>
              <w:rFonts w:ascii="Arial" w:eastAsia="Times New Roman" w:hAnsi="Arial" w:cs="Arial"/>
              <w:sz w:val="24"/>
              <w:szCs w:val="24"/>
            </w:rPr>
            <w:delText xml:space="preserve"> </w:delText>
          </w:r>
        </w:del>
        <w:r w:rsidR="00680293">
          <w:rPr>
            <w:rFonts w:ascii="Arial" w:eastAsia="Times New Roman" w:hAnsi="Arial" w:cs="Arial"/>
            <w:sz w:val="24"/>
            <w:szCs w:val="24"/>
          </w:rPr>
          <w:t xml:space="preserve">other </w:t>
        </w:r>
      </w:ins>
      <w:moveTo w:id="40" w:author="Janine LaBletta [2]" w:date="2019-08-23T17:45:00Z">
        <w:del w:id="41" w:author="Janine LaBletta [2]" w:date="2019-08-23T17:46:00Z">
          <w:r w:rsidR="00680293" w:rsidRPr="00CC42EB" w:rsidDel="00680293">
            <w:rPr>
              <w:rFonts w:ascii="Arial" w:eastAsia="Times New Roman" w:hAnsi="Arial" w:cs="Arial"/>
              <w:sz w:val="24"/>
              <w:szCs w:val="24"/>
            </w:rPr>
            <w:delText xml:space="preserve">the interdepartmental </w:delText>
          </w:r>
        </w:del>
        <w:r w:rsidR="00680293" w:rsidRPr="00CC42EB">
          <w:rPr>
            <w:rFonts w:ascii="Arial" w:eastAsia="Times New Roman" w:hAnsi="Arial" w:cs="Arial"/>
            <w:sz w:val="24"/>
            <w:szCs w:val="24"/>
          </w:rPr>
          <w:t>list</w:t>
        </w:r>
      </w:moveTo>
      <w:ins w:id="42" w:author="Janine LaBletta [2]" w:date="2019-08-23T17:46:00Z">
        <w:r w:rsidR="00680293">
          <w:rPr>
            <w:rFonts w:ascii="Arial" w:eastAsia="Times New Roman" w:hAnsi="Arial" w:cs="Arial"/>
            <w:sz w:val="24"/>
            <w:szCs w:val="24"/>
          </w:rPr>
          <w:t>s</w:t>
        </w:r>
      </w:ins>
      <w:moveTo w:id="43" w:author="Janine LaBletta [2]" w:date="2019-08-23T17:45:00Z">
        <w:r w:rsidR="00680293" w:rsidRPr="00CC42EB">
          <w:rPr>
            <w:rFonts w:ascii="Arial" w:eastAsia="Times New Roman" w:hAnsi="Arial" w:cs="Arial"/>
            <w:sz w:val="24"/>
            <w:szCs w:val="24"/>
          </w:rPr>
          <w:t xml:space="preserve"> to pair with the candidates from the departmental list so that the appointing authority can select from a full certification.  </w:t>
        </w:r>
      </w:moveTo>
      <w:ins w:id="44" w:author="Janine LaBletta [2]" w:date="2019-08-23T17:46:00Z">
        <w:r w:rsidR="00680293">
          <w:rPr>
            <w:rFonts w:ascii="Arial" w:eastAsia="Times New Roman" w:hAnsi="Arial" w:cs="Arial"/>
            <w:sz w:val="24"/>
            <w:szCs w:val="24"/>
          </w:rPr>
          <w:t xml:space="preserve">Such pairing will be made first from </w:t>
        </w:r>
      </w:ins>
      <w:ins w:id="45" w:author="Janine LaBletta [2]" w:date="2019-08-23T17:47:00Z">
        <w:r w:rsidR="00680293">
          <w:rPr>
            <w:rFonts w:ascii="Arial" w:eastAsia="Times New Roman" w:hAnsi="Arial" w:cs="Arial"/>
            <w:sz w:val="24"/>
            <w:szCs w:val="24"/>
          </w:rPr>
          <w:t xml:space="preserve">the Accommodations list.  </w:t>
        </w:r>
      </w:ins>
      <w:moveTo w:id="46" w:author="Janine LaBletta [2]" w:date="2019-08-23T17:45:00Z">
        <w:r w:rsidR="00680293" w:rsidRPr="00CC42EB">
          <w:rPr>
            <w:rFonts w:ascii="Arial" w:eastAsia="Times New Roman" w:hAnsi="Arial" w:cs="Arial"/>
            <w:sz w:val="24"/>
            <w:szCs w:val="24"/>
          </w:rPr>
          <w:t xml:space="preserve">Certification </w:t>
        </w:r>
      </w:moveTo>
      <w:ins w:id="47" w:author="Janine LaBletta [2]" w:date="2019-08-23T17:48:00Z">
        <w:r w:rsidR="00680293">
          <w:rPr>
            <w:rFonts w:ascii="Arial" w:eastAsia="Times New Roman" w:hAnsi="Arial" w:cs="Arial"/>
            <w:sz w:val="24"/>
            <w:szCs w:val="24"/>
          </w:rPr>
          <w:t xml:space="preserve">pursuant to this provision </w:t>
        </w:r>
      </w:ins>
      <w:moveTo w:id="48" w:author="Janine LaBletta [2]" w:date="2019-08-23T17:45:00Z">
        <w:r w:rsidR="00680293" w:rsidRPr="00CC42EB">
          <w:rPr>
            <w:rFonts w:ascii="Arial" w:eastAsia="Times New Roman" w:hAnsi="Arial" w:cs="Arial"/>
            <w:sz w:val="24"/>
            <w:szCs w:val="24"/>
          </w:rPr>
          <w:t xml:space="preserve">will be in accordance with provisions of Regulation </w:t>
        </w:r>
        <w:r w:rsidR="00680293">
          <w:fldChar w:fldCharType="begin"/>
        </w:r>
        <w:r w:rsidR="00680293">
          <w:instrText xml:space="preserve"> HYPERLINK "http://personnel-web.phila.gov/webregs/?reg=11" \l "reg.11.03" \o "11.03" </w:instrText>
        </w:r>
        <w:r w:rsidR="00680293">
          <w:fldChar w:fldCharType="separate"/>
        </w:r>
        <w:r w:rsidR="00680293" w:rsidRPr="00CC42EB">
          <w:rPr>
            <w:rFonts w:ascii="Arial" w:eastAsia="Times New Roman" w:hAnsi="Arial" w:cs="Arial"/>
            <w:color w:val="0000FF"/>
            <w:sz w:val="24"/>
            <w:szCs w:val="24"/>
            <w:u w:val="single"/>
          </w:rPr>
          <w:t>11.03</w:t>
        </w:r>
        <w:r w:rsidR="00680293">
          <w:rPr>
            <w:rFonts w:ascii="Arial" w:eastAsia="Times New Roman" w:hAnsi="Arial" w:cs="Arial"/>
            <w:color w:val="0000FF"/>
            <w:sz w:val="24"/>
            <w:szCs w:val="24"/>
            <w:u w:val="single"/>
          </w:rPr>
          <w:fldChar w:fldCharType="end"/>
        </w:r>
        <w:r w:rsidR="00680293" w:rsidRPr="00CC42EB">
          <w:rPr>
            <w:rFonts w:ascii="Arial" w:eastAsia="Times New Roman" w:hAnsi="Arial" w:cs="Arial"/>
            <w:sz w:val="24"/>
            <w:szCs w:val="24"/>
          </w:rPr>
          <w:t xml:space="preserve">. </w:t>
        </w:r>
      </w:moveTo>
    </w:p>
    <w:bookmarkEnd w:id="7"/>
    <w:p w14:paraId="50CD4B36" w14:textId="0A7D366A" w:rsidR="0075188C" w:rsidRPr="00CC42EB" w:rsidDel="00DA1EFC" w:rsidRDefault="0075188C" w:rsidP="00680293">
      <w:pPr>
        <w:spacing w:after="0" w:line="240" w:lineRule="auto"/>
        <w:rPr>
          <w:del w:id="49" w:author="Christopher Rider" w:date="2020-08-25T13:20:00Z"/>
          <w:moveTo w:id="50" w:author="Janine LaBletta [2]" w:date="2019-08-23T17:45:00Z"/>
          <w:rFonts w:ascii="Arial" w:eastAsia="Times New Roman" w:hAnsi="Arial" w:cs="Arial"/>
          <w:sz w:val="24"/>
          <w:szCs w:val="24"/>
        </w:rPr>
      </w:pPr>
    </w:p>
    <w:moveToRangeEnd w:id="35"/>
    <w:p w14:paraId="40B52C58" w14:textId="6AC7860A" w:rsidR="00964230" w:rsidRPr="00CC42EB" w:rsidDel="00DA1EFC" w:rsidRDefault="003177EC" w:rsidP="00964230">
      <w:pPr>
        <w:spacing w:after="0" w:line="240" w:lineRule="auto"/>
        <w:rPr>
          <w:del w:id="51" w:author="Christopher Rider" w:date="2020-08-25T13:20:00Z"/>
          <w:rFonts w:ascii="Arial" w:eastAsia="Times New Roman" w:hAnsi="Arial" w:cs="Arial"/>
          <w:sz w:val="24"/>
          <w:szCs w:val="24"/>
        </w:rPr>
      </w:pPr>
      <w:ins w:id="52" w:author="Janine LaBletta [2]" w:date="2019-09-25T18:18:00Z">
        <w:del w:id="53" w:author="Christopher Rider" w:date="2020-08-25T13:20:00Z">
          <w:r w:rsidRPr="00153C90" w:rsidDel="00DA1EFC">
            <w:rPr>
              <w:rFonts w:ascii="Arial" w:eastAsia="Times New Roman" w:hAnsi="Arial" w:cs="Arial"/>
              <w:sz w:val="24"/>
              <w:szCs w:val="24"/>
              <w:rPrChange w:id="54" w:author="Janine LaBletta [2]" w:date="2020-09-30T14:48:00Z">
                <w:rPr>
                  <w:rFonts w:ascii="Arial" w:eastAsia="Times New Roman" w:hAnsi="Arial" w:cs="Arial"/>
                  <w:sz w:val="24"/>
                  <w:szCs w:val="24"/>
                </w:rPr>
              </w:rPrChange>
            </w:rPr>
            <w:delText>11.02-3-</w:delText>
          </w:r>
        </w:del>
      </w:ins>
      <w:ins w:id="55" w:author="Janine LaBletta [2]" w:date="2019-09-25T18:19:00Z">
        <w:del w:id="56" w:author="Christopher Rider" w:date="2020-08-25T13:20:00Z">
          <w:r w:rsidRPr="00153C90" w:rsidDel="00DA1EFC">
            <w:rPr>
              <w:rFonts w:ascii="Arial" w:eastAsia="Times New Roman" w:hAnsi="Arial" w:cs="Arial"/>
              <w:sz w:val="24"/>
              <w:szCs w:val="24"/>
              <w:rPrChange w:id="57" w:author="Janine LaBletta [2]" w:date="2020-09-30T14:48:00Z">
                <w:rPr>
                  <w:rFonts w:ascii="Arial" w:eastAsia="Times New Roman" w:hAnsi="Arial" w:cs="Arial"/>
                  <w:sz w:val="24"/>
                  <w:szCs w:val="24"/>
                </w:rPr>
              </w:rPrChange>
            </w:rPr>
            <w:delText>1-1</w:delText>
          </w:r>
        </w:del>
      </w:ins>
      <w:ins w:id="58" w:author="Janine LaBletta [2]" w:date="2019-09-25T18:18:00Z">
        <w:del w:id="59" w:author="Christopher Rider" w:date="2020-08-25T13:20:00Z">
          <w:r w:rsidRPr="00153C90" w:rsidDel="00DA1EFC">
            <w:rPr>
              <w:rFonts w:ascii="Arial" w:eastAsia="Times New Roman" w:hAnsi="Arial" w:cs="Arial"/>
              <w:sz w:val="24"/>
              <w:szCs w:val="24"/>
              <w:rPrChange w:id="60" w:author="Janine LaBletta [2]" w:date="2020-09-30T14:48:00Z">
                <w:rPr>
                  <w:rFonts w:ascii="Arial" w:eastAsia="Times New Roman" w:hAnsi="Arial" w:cs="Arial"/>
                  <w:sz w:val="24"/>
                  <w:szCs w:val="24"/>
                </w:rPr>
              </w:rPrChange>
            </w:rPr>
            <w:delText xml:space="preserve">  </w:delText>
          </w:r>
        </w:del>
      </w:ins>
      <w:del w:id="61" w:author="Christopher Rider" w:date="2020-08-25T13:20:00Z">
        <w:r w:rsidR="00964230" w:rsidRPr="00153C90" w:rsidDel="00DA1EFC">
          <w:rPr>
            <w:rFonts w:ascii="Arial" w:eastAsia="Times New Roman" w:hAnsi="Arial" w:cs="Arial"/>
            <w:sz w:val="24"/>
            <w:szCs w:val="24"/>
            <w:rPrChange w:id="62" w:author="Janine LaBletta [2]" w:date="2020-09-30T14:48:00Z">
              <w:rPr>
                <w:rFonts w:ascii="Arial" w:eastAsia="Times New Roman" w:hAnsi="Arial" w:cs="Arial"/>
                <w:sz w:val="24"/>
                <w:szCs w:val="24"/>
              </w:rPr>
            </w:rPrChange>
          </w:rPr>
          <w:delText xml:space="preserve">DEPARTMENTAL.  </w:delText>
        </w:r>
      </w:del>
      <w:moveFromRangeStart w:id="63" w:author="Christopher Rider" w:date="2020-08-25T13:20:00Z" w:name="move49254050"/>
      <w:moveFrom w:id="64" w:author="Christopher Rider" w:date="2020-08-25T13:20:00Z">
        <w:del w:id="65" w:author="Christopher Rider" w:date="2020-08-25T13:20:00Z">
          <w:r w:rsidR="00964230" w:rsidRPr="00153C90" w:rsidDel="00DA1EFC">
            <w:rPr>
              <w:rFonts w:ascii="Arial" w:eastAsia="Times New Roman" w:hAnsi="Arial" w:cs="Arial"/>
              <w:sz w:val="24"/>
              <w:szCs w:val="24"/>
              <w:rPrChange w:id="66" w:author="Janine LaBletta [2]" w:date="2020-09-30T14:48:00Z">
                <w:rPr>
                  <w:rFonts w:ascii="Arial" w:eastAsia="Times New Roman" w:hAnsi="Arial" w:cs="Arial"/>
                  <w:sz w:val="24"/>
                  <w:szCs w:val="24"/>
                </w:rPr>
              </w:rPrChange>
            </w:rPr>
            <w:delText>This list shall consist only of persons with permanent status who are employed in the department in which the vacancy exists and who passed the examination on a promotional basis.</w:delText>
          </w:r>
          <w:r w:rsidR="00964230" w:rsidRPr="00CC42EB" w:rsidDel="00DA1EFC">
            <w:rPr>
              <w:rFonts w:ascii="Arial" w:eastAsia="Times New Roman" w:hAnsi="Arial" w:cs="Arial"/>
              <w:sz w:val="24"/>
              <w:szCs w:val="24"/>
            </w:rPr>
            <w:delText xml:space="preserve"> </w:delText>
          </w:r>
        </w:del>
      </w:moveFrom>
      <w:moveFromRangeEnd w:id="63"/>
    </w:p>
    <w:p w14:paraId="0172FDA5" w14:textId="77777777" w:rsidR="00964230" w:rsidRPr="00CC42EB" w:rsidRDefault="00964230" w:rsidP="00964230">
      <w:pPr>
        <w:spacing w:after="0" w:line="240" w:lineRule="auto"/>
        <w:rPr>
          <w:rFonts w:ascii="Arial" w:eastAsia="Times New Roman" w:hAnsi="Arial" w:cs="Arial"/>
          <w:sz w:val="24"/>
          <w:szCs w:val="24"/>
        </w:rPr>
      </w:pPr>
    </w:p>
    <w:p w14:paraId="337955F8" w14:textId="1C24D93C" w:rsidR="00964230" w:rsidRDefault="00964230" w:rsidP="00964230">
      <w:pPr>
        <w:spacing w:after="0" w:line="240" w:lineRule="auto"/>
        <w:rPr>
          <w:ins w:id="67" w:author="Janine LaBletta [2]" w:date="2019-11-19T16:59:00Z"/>
          <w:rFonts w:ascii="Arial" w:eastAsia="Times New Roman" w:hAnsi="Arial" w:cs="Arial"/>
          <w:sz w:val="24"/>
          <w:szCs w:val="24"/>
        </w:rPr>
      </w:pPr>
      <w:r w:rsidRPr="00CC42EB">
        <w:rPr>
          <w:rFonts w:ascii="Arial" w:eastAsia="Times New Roman" w:hAnsi="Arial" w:cs="Arial"/>
          <w:sz w:val="24"/>
          <w:szCs w:val="24"/>
        </w:rPr>
        <w:lastRenderedPageBreak/>
        <w:t>11.02</w:t>
      </w:r>
      <w:ins w:id="68" w:author="Janine LaBletta [2]" w:date="2019-08-28T10:09:00Z">
        <w:r w:rsidR="00533875">
          <w:rPr>
            <w:rFonts w:ascii="Arial" w:eastAsia="Times New Roman" w:hAnsi="Arial" w:cs="Arial"/>
            <w:sz w:val="24"/>
            <w:szCs w:val="24"/>
          </w:rPr>
          <w:t>-</w:t>
        </w:r>
      </w:ins>
      <w:r w:rsidRPr="00CC42EB">
        <w:rPr>
          <w:rFonts w:ascii="Arial" w:eastAsia="Times New Roman" w:hAnsi="Arial" w:cs="Arial"/>
          <w:sz w:val="24"/>
          <w:szCs w:val="24"/>
        </w:rPr>
        <w:t>3</w:t>
      </w:r>
      <w:ins w:id="69" w:author="Janine LaBletta [2]" w:date="2019-08-28T10:09:00Z">
        <w:r w:rsidR="00533875">
          <w:rPr>
            <w:rFonts w:ascii="Arial" w:eastAsia="Times New Roman" w:hAnsi="Arial" w:cs="Arial"/>
            <w:sz w:val="24"/>
            <w:szCs w:val="24"/>
          </w:rPr>
          <w:t>-</w:t>
        </w:r>
      </w:ins>
      <w:r w:rsidRPr="00CC42EB">
        <w:rPr>
          <w:rFonts w:ascii="Arial" w:eastAsia="Times New Roman" w:hAnsi="Arial" w:cs="Arial"/>
          <w:sz w:val="24"/>
          <w:szCs w:val="24"/>
        </w:rPr>
        <w:t>1</w:t>
      </w:r>
      <w:ins w:id="70" w:author="Janine LaBletta [2]" w:date="2019-08-23T17:49:00Z">
        <w:r w:rsidR="00680293">
          <w:rPr>
            <w:rFonts w:ascii="Arial" w:eastAsia="Times New Roman" w:hAnsi="Arial" w:cs="Arial"/>
            <w:sz w:val="24"/>
            <w:szCs w:val="24"/>
          </w:rPr>
          <w:t>-</w:t>
        </w:r>
      </w:ins>
      <w:ins w:id="71" w:author="Christopher Rider" w:date="2020-08-25T13:20:00Z">
        <w:r w:rsidR="00DA1EFC">
          <w:rPr>
            <w:rFonts w:ascii="Arial" w:eastAsia="Times New Roman" w:hAnsi="Arial" w:cs="Arial"/>
            <w:sz w:val="24"/>
            <w:szCs w:val="24"/>
          </w:rPr>
          <w:t>1</w:t>
        </w:r>
      </w:ins>
      <w:r w:rsidRPr="00CC42EB">
        <w:rPr>
          <w:rFonts w:ascii="Arial" w:eastAsia="Times New Roman" w:hAnsi="Arial" w:cs="Arial"/>
          <w:sz w:val="24"/>
          <w:szCs w:val="24"/>
        </w:rPr>
        <w:t xml:space="preserve"> - Any person who, during the life of an eligible list is transferred, promoted or demoted from one department to another, will not be eligible for certification from that </w:t>
      </w:r>
      <w:ins w:id="72" w:author="Janine LaBletta [2]" w:date="2019-08-23T17:49:00Z">
        <w:r w:rsidR="00680293">
          <w:rPr>
            <w:rFonts w:ascii="Arial" w:eastAsia="Times New Roman" w:hAnsi="Arial" w:cs="Arial"/>
            <w:sz w:val="24"/>
            <w:szCs w:val="24"/>
          </w:rPr>
          <w:t xml:space="preserve">departmental </w:t>
        </w:r>
      </w:ins>
      <w:r w:rsidRPr="00CC42EB">
        <w:rPr>
          <w:rFonts w:ascii="Arial" w:eastAsia="Times New Roman" w:hAnsi="Arial" w:cs="Arial"/>
          <w:sz w:val="24"/>
          <w:szCs w:val="24"/>
        </w:rPr>
        <w:t xml:space="preserve">list </w:t>
      </w:r>
      <w:del w:id="73" w:author="Janine LaBletta [2]" w:date="2019-08-23T17:49:00Z">
        <w:r w:rsidRPr="00CC42EB" w:rsidDel="00680293">
          <w:rPr>
            <w:rFonts w:ascii="Arial" w:eastAsia="Times New Roman" w:hAnsi="Arial" w:cs="Arial"/>
            <w:sz w:val="24"/>
            <w:szCs w:val="24"/>
          </w:rPr>
          <w:delText xml:space="preserve">under Section </w:delText>
        </w:r>
        <w:r w:rsidR="00533875" w:rsidRPr="00680293" w:rsidDel="00680293">
          <w:fldChar w:fldCharType="begin"/>
        </w:r>
        <w:r w:rsidR="00533875" w:rsidRPr="00680293" w:rsidDel="00680293">
          <w:delInstrText xml:space="preserve"> HYPERLINK "http://personnel-web.phila.gov/webregs/?reg=11" \l "reg.11.0231" \o "11.0231" </w:delInstrText>
        </w:r>
        <w:r w:rsidR="00533875" w:rsidRPr="00680293" w:rsidDel="00680293">
          <w:rPr>
            <w:rPrChange w:id="74" w:author="Janine LaBletta [2]" w:date="2019-08-23T17:49:00Z">
              <w:rPr>
                <w:rFonts w:ascii="Arial" w:eastAsia="Times New Roman" w:hAnsi="Arial" w:cs="Arial"/>
                <w:color w:val="0000FF"/>
                <w:sz w:val="24"/>
                <w:szCs w:val="24"/>
                <w:u w:val="single"/>
              </w:rPr>
            </w:rPrChange>
          </w:rPr>
          <w:fldChar w:fldCharType="separate"/>
        </w:r>
        <w:r w:rsidRPr="00680293" w:rsidDel="00680293">
          <w:rPr>
            <w:rFonts w:ascii="Arial" w:eastAsia="Times New Roman" w:hAnsi="Arial" w:cs="Arial"/>
            <w:sz w:val="24"/>
            <w:szCs w:val="24"/>
            <w:rPrChange w:id="75" w:author="Janine LaBletta [2]" w:date="2019-08-23T17:49:00Z">
              <w:rPr>
                <w:rFonts w:ascii="Arial" w:eastAsia="Times New Roman" w:hAnsi="Arial" w:cs="Arial"/>
                <w:color w:val="0000FF"/>
                <w:sz w:val="24"/>
                <w:szCs w:val="24"/>
                <w:u w:val="single"/>
              </w:rPr>
            </w:rPrChange>
          </w:rPr>
          <w:delText>11.0231</w:delText>
        </w:r>
        <w:r w:rsidR="00533875" w:rsidRPr="00680293" w:rsidDel="00680293">
          <w:rPr>
            <w:rFonts w:ascii="Arial" w:eastAsia="Times New Roman" w:hAnsi="Arial" w:cs="Arial"/>
            <w:sz w:val="24"/>
            <w:szCs w:val="24"/>
            <w:rPrChange w:id="76" w:author="Janine LaBletta [2]" w:date="2019-08-23T17:49:00Z">
              <w:rPr>
                <w:rFonts w:ascii="Arial" w:eastAsia="Times New Roman" w:hAnsi="Arial" w:cs="Arial"/>
                <w:color w:val="0000FF"/>
                <w:sz w:val="24"/>
                <w:szCs w:val="24"/>
                <w:u w:val="single"/>
              </w:rPr>
            </w:rPrChange>
          </w:rPr>
          <w:fldChar w:fldCharType="end"/>
        </w:r>
        <w:r w:rsidRPr="00680293" w:rsidDel="00680293">
          <w:rPr>
            <w:rFonts w:ascii="Arial" w:eastAsia="Times New Roman" w:hAnsi="Arial" w:cs="Arial"/>
            <w:sz w:val="24"/>
            <w:szCs w:val="24"/>
          </w:rPr>
          <w:delText xml:space="preserve"> </w:delText>
        </w:r>
      </w:del>
      <w:r w:rsidRPr="00680293">
        <w:rPr>
          <w:rFonts w:ascii="Arial" w:eastAsia="Times New Roman" w:hAnsi="Arial" w:cs="Arial"/>
          <w:sz w:val="24"/>
          <w:szCs w:val="24"/>
        </w:rPr>
        <w:t xml:space="preserve">for a </w:t>
      </w:r>
      <w:r w:rsidRPr="00CC42EB">
        <w:rPr>
          <w:rFonts w:ascii="Arial" w:eastAsia="Times New Roman" w:hAnsi="Arial" w:cs="Arial"/>
          <w:sz w:val="24"/>
          <w:szCs w:val="24"/>
        </w:rPr>
        <w:t xml:space="preserve">period of ninety (90) days. </w:t>
      </w:r>
    </w:p>
    <w:p w14:paraId="6F925925" w14:textId="03580585" w:rsidR="00170D0D" w:rsidRDefault="00170D0D" w:rsidP="00964230">
      <w:pPr>
        <w:spacing w:after="0" w:line="240" w:lineRule="auto"/>
        <w:rPr>
          <w:rFonts w:ascii="Arial" w:eastAsia="Times New Roman" w:hAnsi="Arial" w:cs="Arial"/>
          <w:sz w:val="24"/>
          <w:szCs w:val="24"/>
        </w:rPr>
      </w:pPr>
    </w:p>
    <w:p w14:paraId="7EA5999B" w14:textId="5FA3FA1E" w:rsidR="00DA1EFC" w:rsidRDefault="00C702AA" w:rsidP="00964230">
      <w:pPr>
        <w:spacing w:after="0" w:line="240" w:lineRule="auto"/>
        <w:rPr>
          <w:ins w:id="77" w:author="Janine LaBletta [2]" w:date="2019-11-18T16:45:00Z"/>
          <w:rFonts w:ascii="Arial" w:eastAsia="Times New Roman" w:hAnsi="Arial" w:cs="Arial"/>
          <w:sz w:val="24"/>
          <w:szCs w:val="24"/>
        </w:rPr>
      </w:pPr>
      <w:ins w:id="78" w:author="Janine LaBletta [2]" w:date="2019-11-18T17:08:00Z">
        <w:r w:rsidRPr="001F36CB">
          <w:rPr>
            <w:rFonts w:ascii="Arial" w:eastAsia="Times New Roman" w:hAnsi="Arial" w:cs="Arial"/>
            <w:sz w:val="24"/>
            <w:szCs w:val="24"/>
          </w:rPr>
          <w:t xml:space="preserve">11.02-4   ACCOMMODATIONS LIST. </w:t>
        </w:r>
      </w:ins>
      <w:ins w:id="79" w:author="Janine LaBletta [2]" w:date="2019-11-18T18:30:00Z">
        <w:r>
          <w:rPr>
            <w:rFonts w:ascii="Arial" w:eastAsia="Times New Roman" w:hAnsi="Arial" w:cs="Arial"/>
            <w:sz w:val="24"/>
            <w:szCs w:val="24"/>
          </w:rPr>
          <w:t xml:space="preserve"> </w:t>
        </w:r>
        <w:r w:rsidRPr="001F36CB">
          <w:rPr>
            <w:rFonts w:ascii="Arial" w:eastAsia="Times New Roman" w:hAnsi="Arial" w:cs="Arial"/>
            <w:i/>
            <w:sz w:val="24"/>
            <w:szCs w:val="24"/>
            <w:rPrChange w:id="80" w:author="Janine LaBletta [2]" w:date="2019-11-18T18:31:00Z">
              <w:rPr>
                <w:rFonts w:ascii="Arial" w:eastAsia="Times New Roman" w:hAnsi="Arial" w:cs="Arial"/>
                <w:sz w:val="24"/>
                <w:szCs w:val="24"/>
              </w:rPr>
            </w:rPrChange>
          </w:rPr>
          <w:t>Third,</w:t>
        </w:r>
        <w:r>
          <w:rPr>
            <w:rFonts w:ascii="Arial" w:eastAsia="Times New Roman" w:hAnsi="Arial" w:cs="Arial"/>
            <w:sz w:val="24"/>
            <w:szCs w:val="24"/>
          </w:rPr>
          <w:t xml:space="preserve"> </w:t>
        </w:r>
        <w:r w:rsidRPr="00CC42EB">
          <w:rPr>
            <w:rFonts w:ascii="Arial" w:eastAsia="Times New Roman" w:hAnsi="Arial" w:cs="Arial"/>
            <w:sz w:val="24"/>
            <w:szCs w:val="24"/>
          </w:rPr>
          <w:t xml:space="preserve">certification shall be made from </w:t>
        </w:r>
      </w:ins>
      <w:ins w:id="81" w:author="Janine LaBletta [2]" w:date="2019-11-18T18:31:00Z">
        <w:r>
          <w:rPr>
            <w:rFonts w:ascii="Arial" w:eastAsia="Times New Roman" w:hAnsi="Arial" w:cs="Arial"/>
            <w:sz w:val="24"/>
            <w:szCs w:val="24"/>
          </w:rPr>
          <w:t>the Accommodations list for the designated title.  T</w:t>
        </w:r>
      </w:ins>
      <w:ins w:id="82" w:author="Janine LaBletta [2]" w:date="2019-11-18T18:28:00Z">
        <w:r w:rsidRPr="001F36CB">
          <w:rPr>
            <w:rFonts w:ascii="Arial" w:hAnsi="Arial" w:cs="Arial"/>
            <w:sz w:val="24"/>
            <w:szCs w:val="24"/>
            <w:rPrChange w:id="83" w:author="Janine LaBletta [2]" w:date="2019-11-18T18:29:00Z">
              <w:rPr>
                <w:rFonts w:ascii="Arial" w:hAnsi="Arial" w:cs="Arial"/>
              </w:rPr>
            </w:rPrChange>
          </w:rPr>
          <w:t xml:space="preserve">his list shall consist of employees having permanent Civil Service status in a specific class, but permanently unable to perform the essential functions of </w:t>
        </w:r>
      </w:ins>
      <w:ins w:id="84" w:author="Janine LaBletta [2]" w:date="2019-12-11T17:14:00Z">
        <w:r>
          <w:rPr>
            <w:rFonts w:ascii="Arial" w:hAnsi="Arial" w:cs="Arial"/>
            <w:sz w:val="24"/>
            <w:szCs w:val="24"/>
          </w:rPr>
          <w:t xml:space="preserve">their </w:t>
        </w:r>
      </w:ins>
      <w:ins w:id="85" w:author="Janine LaBletta [2]" w:date="2019-11-18T18:28:00Z">
        <w:r w:rsidRPr="001F36CB">
          <w:rPr>
            <w:rFonts w:ascii="Arial" w:hAnsi="Arial" w:cs="Arial"/>
            <w:sz w:val="24"/>
            <w:szCs w:val="24"/>
            <w:rPrChange w:id="86" w:author="Janine LaBletta [2]" w:date="2019-11-18T18:29:00Z">
              <w:rPr>
                <w:rFonts w:ascii="Arial" w:hAnsi="Arial" w:cs="Arial"/>
              </w:rPr>
            </w:rPrChange>
          </w:rPr>
          <w:t>current position</w:t>
        </w:r>
      </w:ins>
      <w:ins w:id="87" w:author="Janine LaBletta [2]" w:date="2019-11-18T18:31:00Z">
        <w:r>
          <w:rPr>
            <w:rFonts w:ascii="Arial" w:hAnsi="Arial" w:cs="Arial"/>
            <w:sz w:val="24"/>
            <w:szCs w:val="24"/>
          </w:rPr>
          <w:t xml:space="preserve"> in the class</w:t>
        </w:r>
      </w:ins>
      <w:ins w:id="88" w:author="Janine LaBletta [2]" w:date="2019-11-18T18:28:00Z">
        <w:r w:rsidRPr="001F36CB">
          <w:rPr>
            <w:rFonts w:ascii="Arial" w:hAnsi="Arial" w:cs="Arial"/>
            <w:sz w:val="24"/>
            <w:szCs w:val="24"/>
            <w:rPrChange w:id="89" w:author="Janine LaBletta [2]" w:date="2019-11-18T18:29:00Z">
              <w:rPr>
                <w:rFonts w:ascii="Arial" w:hAnsi="Arial" w:cs="Arial"/>
              </w:rPr>
            </w:rPrChange>
          </w:rPr>
          <w:t>, with or without a reasonable accommodation, upon application to and approval by the Director of Human Resources in accordance with Regulation 10.01</w:t>
        </w:r>
      </w:ins>
      <w:ins w:id="90" w:author="Janine LaBletta [2]" w:date="2019-11-18T18:29:00Z">
        <w:r w:rsidRPr="001F36CB">
          <w:rPr>
            <w:rFonts w:ascii="Arial" w:hAnsi="Arial" w:cs="Arial"/>
            <w:sz w:val="24"/>
            <w:szCs w:val="24"/>
            <w:rPrChange w:id="91" w:author="Janine LaBletta [2]" w:date="2019-11-18T18:29:00Z">
              <w:rPr>
                <w:rFonts w:ascii="Arial" w:hAnsi="Arial" w:cs="Arial"/>
              </w:rPr>
            </w:rPrChange>
          </w:rPr>
          <w:t>-</w:t>
        </w:r>
      </w:ins>
      <w:ins w:id="92" w:author="Janine LaBletta [2]" w:date="2019-11-25T19:34:00Z">
        <w:r>
          <w:rPr>
            <w:rFonts w:ascii="Arial" w:hAnsi="Arial" w:cs="Arial"/>
            <w:sz w:val="24"/>
            <w:szCs w:val="24"/>
          </w:rPr>
          <w:t>5</w:t>
        </w:r>
      </w:ins>
      <w:ins w:id="93" w:author="Janine LaBletta [2]" w:date="2019-11-18T18:28:00Z">
        <w:r w:rsidRPr="001F36CB">
          <w:rPr>
            <w:rFonts w:ascii="Arial" w:hAnsi="Arial" w:cs="Arial"/>
            <w:sz w:val="24"/>
            <w:szCs w:val="24"/>
            <w:rPrChange w:id="94" w:author="Janine LaBletta [2]" w:date="2019-11-18T18:29:00Z">
              <w:rPr>
                <w:rFonts w:ascii="Arial" w:hAnsi="Arial" w:cs="Arial"/>
              </w:rPr>
            </w:rPrChange>
          </w:rPr>
          <w:t>.</w:t>
        </w:r>
      </w:ins>
    </w:p>
    <w:p w14:paraId="104C3A8D" w14:textId="11C790B1" w:rsidR="00B52098" w:rsidDel="00586A38" w:rsidRDefault="00B52098" w:rsidP="00964230">
      <w:pPr>
        <w:spacing w:after="0" w:line="240" w:lineRule="auto"/>
        <w:rPr>
          <w:del w:id="95" w:author="Janine LaBletta [2]" w:date="2019-11-18T17:08:00Z"/>
          <w:rFonts w:ascii="Arial" w:eastAsia="Times New Roman" w:hAnsi="Arial" w:cs="Arial"/>
          <w:sz w:val="24"/>
          <w:szCs w:val="24"/>
        </w:rPr>
      </w:pPr>
    </w:p>
    <w:p w14:paraId="7A7DCAFD" w14:textId="7BE07A3B" w:rsidR="00964230" w:rsidDel="00DA1EFC" w:rsidRDefault="00964230" w:rsidP="00964230">
      <w:pPr>
        <w:spacing w:after="0" w:line="240" w:lineRule="auto"/>
        <w:rPr>
          <w:ins w:id="96" w:author="Janine LaBletta [2]" w:date="2019-11-18T17:08:00Z"/>
          <w:del w:id="97" w:author="Christopher Rider" w:date="2020-08-25T13:22:00Z"/>
          <w:rFonts w:ascii="Arial" w:eastAsia="Times New Roman" w:hAnsi="Arial" w:cs="Arial"/>
          <w:sz w:val="24"/>
          <w:szCs w:val="24"/>
        </w:rPr>
      </w:pPr>
      <w:r w:rsidRPr="00153C90">
        <w:rPr>
          <w:rFonts w:ascii="Arial" w:eastAsia="Times New Roman" w:hAnsi="Arial" w:cs="Arial"/>
          <w:sz w:val="24"/>
          <w:szCs w:val="24"/>
          <w:rPrChange w:id="98" w:author="Janine LaBletta [2]" w:date="2020-10-07T13:29:00Z">
            <w:rPr>
              <w:rFonts w:ascii="Arial" w:eastAsia="Times New Roman" w:hAnsi="Arial" w:cs="Arial"/>
              <w:sz w:val="24"/>
              <w:szCs w:val="24"/>
            </w:rPr>
          </w:rPrChange>
        </w:rPr>
        <w:t>11.02</w:t>
      </w:r>
      <w:ins w:id="99" w:author="Janine LaBletta [2]" w:date="2019-09-25T17:50:00Z">
        <w:r w:rsidR="0075188C" w:rsidRPr="00153C90">
          <w:rPr>
            <w:rFonts w:ascii="Arial" w:eastAsia="Times New Roman" w:hAnsi="Arial" w:cs="Arial"/>
            <w:sz w:val="24"/>
            <w:szCs w:val="24"/>
            <w:rPrChange w:id="100" w:author="Janine LaBletta [2]" w:date="2020-10-07T13:29:00Z">
              <w:rPr>
                <w:rFonts w:ascii="Arial" w:eastAsia="Times New Roman" w:hAnsi="Arial" w:cs="Arial"/>
                <w:sz w:val="24"/>
                <w:szCs w:val="24"/>
              </w:rPr>
            </w:rPrChange>
          </w:rPr>
          <w:t>-</w:t>
        </w:r>
      </w:ins>
      <w:del w:id="101" w:author="Janine LaBletta [2]" w:date="2020-07-10T14:12:00Z">
        <w:r w:rsidRPr="00153C90" w:rsidDel="00C702AA">
          <w:rPr>
            <w:rFonts w:ascii="Arial" w:eastAsia="Times New Roman" w:hAnsi="Arial" w:cs="Arial"/>
            <w:sz w:val="24"/>
            <w:szCs w:val="24"/>
            <w:rPrChange w:id="102" w:author="Janine LaBletta [2]" w:date="2020-10-07T13:29:00Z">
              <w:rPr>
                <w:rFonts w:ascii="Arial" w:eastAsia="Times New Roman" w:hAnsi="Arial" w:cs="Arial"/>
                <w:sz w:val="24"/>
                <w:szCs w:val="24"/>
              </w:rPr>
            </w:rPrChange>
          </w:rPr>
          <w:delText>32</w:delText>
        </w:r>
      </w:del>
      <w:ins w:id="103" w:author="Janine LaBletta [2]" w:date="2020-07-10T14:12:00Z">
        <w:r w:rsidR="00C702AA" w:rsidRPr="00153C90">
          <w:rPr>
            <w:rFonts w:ascii="Arial" w:eastAsia="Times New Roman" w:hAnsi="Arial" w:cs="Arial"/>
            <w:sz w:val="24"/>
            <w:szCs w:val="24"/>
            <w:rPrChange w:id="104" w:author="Janine LaBletta [2]" w:date="2020-10-07T13:29:00Z">
              <w:rPr>
                <w:rFonts w:ascii="Arial" w:eastAsia="Times New Roman" w:hAnsi="Arial" w:cs="Arial"/>
                <w:sz w:val="24"/>
                <w:szCs w:val="24"/>
              </w:rPr>
            </w:rPrChange>
          </w:rPr>
          <w:t>5</w:t>
        </w:r>
      </w:ins>
      <w:r w:rsidRPr="00153C90">
        <w:rPr>
          <w:rFonts w:ascii="Arial" w:eastAsia="Times New Roman" w:hAnsi="Arial" w:cs="Arial"/>
          <w:sz w:val="24"/>
          <w:szCs w:val="24"/>
          <w:rPrChange w:id="105" w:author="Janine LaBletta [2]" w:date="2020-10-07T13:29:00Z">
            <w:rPr>
              <w:rFonts w:ascii="Arial" w:eastAsia="Times New Roman" w:hAnsi="Arial" w:cs="Arial"/>
              <w:sz w:val="24"/>
              <w:szCs w:val="24"/>
            </w:rPr>
          </w:rPrChange>
        </w:rPr>
        <w:t xml:space="preserve"> </w:t>
      </w:r>
      <w:del w:id="106" w:author="Christopher Rider" w:date="2020-08-25T13:29:00Z">
        <w:r w:rsidRPr="00153C90" w:rsidDel="001423E2">
          <w:rPr>
            <w:rFonts w:ascii="Arial" w:eastAsia="Times New Roman" w:hAnsi="Arial" w:cs="Arial"/>
            <w:sz w:val="24"/>
            <w:szCs w:val="24"/>
            <w:rPrChange w:id="107" w:author="Janine LaBletta [2]" w:date="2020-10-07T13:29:00Z">
              <w:rPr>
                <w:rFonts w:ascii="Arial" w:eastAsia="Times New Roman" w:hAnsi="Arial" w:cs="Arial"/>
                <w:sz w:val="24"/>
                <w:szCs w:val="24"/>
              </w:rPr>
            </w:rPrChange>
          </w:rPr>
          <w:delText>-</w:delText>
        </w:r>
      </w:del>
      <w:ins w:id="108" w:author="Christopher Rider" w:date="2020-08-25T13:29:00Z">
        <w:r w:rsidR="001423E2" w:rsidRPr="00153C90">
          <w:rPr>
            <w:rFonts w:ascii="Arial" w:eastAsia="Times New Roman" w:hAnsi="Arial" w:cs="Arial"/>
            <w:sz w:val="24"/>
            <w:szCs w:val="24"/>
            <w:rPrChange w:id="109" w:author="Janine LaBletta [2]" w:date="2020-10-07T13:29:00Z">
              <w:rPr>
                <w:rFonts w:ascii="Arial" w:eastAsia="Times New Roman" w:hAnsi="Arial" w:cs="Arial"/>
                <w:sz w:val="24"/>
                <w:szCs w:val="24"/>
              </w:rPr>
            </w:rPrChange>
          </w:rPr>
          <w:t>–</w:t>
        </w:r>
      </w:ins>
      <w:ins w:id="110" w:author="Christopher Rider" w:date="2020-08-25T13:30:00Z">
        <w:r w:rsidR="001423E2" w:rsidRPr="00153C90">
          <w:rPr>
            <w:rFonts w:ascii="Arial" w:eastAsia="Times New Roman" w:hAnsi="Arial" w:cs="Arial"/>
            <w:sz w:val="24"/>
            <w:szCs w:val="24"/>
            <w:rPrChange w:id="111" w:author="Janine LaBletta [2]" w:date="2020-10-07T13:29:00Z">
              <w:rPr>
                <w:rFonts w:ascii="Arial" w:eastAsia="Times New Roman" w:hAnsi="Arial" w:cs="Arial"/>
                <w:sz w:val="24"/>
                <w:szCs w:val="24"/>
              </w:rPr>
            </w:rPrChange>
          </w:rPr>
          <w:t xml:space="preserve"> </w:t>
        </w:r>
      </w:ins>
      <w:r w:rsidRPr="00153C90">
        <w:rPr>
          <w:rFonts w:ascii="Arial" w:eastAsia="Times New Roman" w:hAnsi="Arial" w:cs="Arial"/>
          <w:sz w:val="24"/>
          <w:szCs w:val="24"/>
        </w:rPr>
        <w:t>INTERDEPARTMENTAL</w:t>
      </w:r>
      <w:ins w:id="112" w:author="Janine LaBletta [2]" w:date="2020-10-07T13:29:00Z">
        <w:r w:rsidR="00153C90">
          <w:rPr>
            <w:rFonts w:ascii="Arial" w:eastAsia="Times New Roman" w:hAnsi="Arial" w:cs="Arial"/>
            <w:sz w:val="24"/>
            <w:szCs w:val="24"/>
          </w:rPr>
          <w:t xml:space="preserve"> P</w:t>
        </w:r>
      </w:ins>
      <w:ins w:id="113" w:author="Christopher Rider" w:date="2020-08-25T13:29:00Z">
        <w:r w:rsidR="001423E2" w:rsidRPr="00153C90">
          <w:rPr>
            <w:rFonts w:ascii="Arial" w:eastAsia="Times New Roman" w:hAnsi="Arial" w:cs="Arial"/>
            <w:sz w:val="24"/>
            <w:szCs w:val="24"/>
            <w:rPrChange w:id="114" w:author="Janine LaBletta [2]" w:date="2020-10-07T13:29:00Z">
              <w:rPr>
                <w:rFonts w:ascii="Arial" w:eastAsia="Times New Roman" w:hAnsi="Arial" w:cs="Arial"/>
                <w:sz w:val="24"/>
                <w:szCs w:val="24"/>
              </w:rPr>
            </w:rPrChange>
          </w:rPr>
          <w:t>ROMOTIONAL ELIGIBLE LIST</w:t>
        </w:r>
      </w:ins>
      <w:r w:rsidRPr="00153C90">
        <w:rPr>
          <w:rFonts w:ascii="Arial" w:eastAsia="Times New Roman" w:hAnsi="Arial" w:cs="Arial"/>
          <w:sz w:val="24"/>
          <w:szCs w:val="24"/>
          <w:rPrChange w:id="115" w:author="Janine LaBletta [2]" w:date="2020-10-07T13:29:00Z">
            <w:rPr>
              <w:rFonts w:ascii="Arial" w:eastAsia="Times New Roman" w:hAnsi="Arial" w:cs="Arial"/>
              <w:sz w:val="24"/>
              <w:szCs w:val="24"/>
            </w:rPr>
          </w:rPrChange>
        </w:rPr>
        <w:t xml:space="preserve">.  </w:t>
      </w:r>
      <w:ins w:id="116" w:author="Christopher Rider" w:date="2020-08-25T13:21:00Z">
        <w:r w:rsidR="00DA1EFC" w:rsidRPr="00153C90">
          <w:rPr>
            <w:rFonts w:ascii="Arial" w:eastAsia="Times New Roman" w:hAnsi="Arial" w:cs="Arial"/>
            <w:i/>
            <w:iCs/>
            <w:sz w:val="24"/>
            <w:szCs w:val="24"/>
            <w:rPrChange w:id="117" w:author="Janine LaBletta [2]" w:date="2020-10-07T13:29:00Z">
              <w:rPr>
                <w:rFonts w:ascii="Arial" w:eastAsia="Times New Roman" w:hAnsi="Arial" w:cs="Arial"/>
                <w:i/>
                <w:iCs/>
                <w:sz w:val="24"/>
                <w:szCs w:val="24"/>
              </w:rPr>
            </w:rPrChange>
          </w:rPr>
          <w:t xml:space="preserve">Fourth, </w:t>
        </w:r>
        <w:r w:rsidR="00DA1EFC" w:rsidRPr="00153C90">
          <w:rPr>
            <w:rFonts w:ascii="Arial" w:eastAsia="Times New Roman" w:hAnsi="Arial" w:cs="Arial"/>
            <w:sz w:val="24"/>
            <w:szCs w:val="24"/>
            <w:rPrChange w:id="118" w:author="Janine LaBletta [2]" w:date="2020-10-07T13:29:00Z">
              <w:rPr>
                <w:rFonts w:ascii="Arial" w:eastAsia="Times New Roman" w:hAnsi="Arial" w:cs="Arial"/>
                <w:sz w:val="24"/>
                <w:szCs w:val="24"/>
              </w:rPr>
            </w:rPrChange>
          </w:rPr>
          <w:t>certification shall be made from</w:t>
        </w:r>
      </w:ins>
      <w:ins w:id="119" w:author="Christopher Rider" w:date="2020-08-25T13:22:00Z">
        <w:r w:rsidR="00DA1EFC" w:rsidRPr="00153C90">
          <w:rPr>
            <w:rFonts w:ascii="Arial" w:eastAsia="Times New Roman" w:hAnsi="Arial" w:cs="Arial"/>
            <w:sz w:val="24"/>
            <w:szCs w:val="24"/>
            <w:rPrChange w:id="120" w:author="Janine LaBletta [2]" w:date="2020-10-07T13:29:00Z">
              <w:rPr>
                <w:rFonts w:ascii="Arial" w:eastAsia="Times New Roman" w:hAnsi="Arial" w:cs="Arial"/>
                <w:sz w:val="24"/>
                <w:szCs w:val="24"/>
              </w:rPr>
            </w:rPrChange>
          </w:rPr>
          <w:t xml:space="preserve"> the INTERDEPARTMENTAL PROMOTIONAL eligible lists for the proper class</w:t>
        </w:r>
      </w:ins>
      <w:ins w:id="121" w:author="Christopher Rider" w:date="2020-08-25T13:21:00Z">
        <w:r w:rsidR="00DA1EFC" w:rsidRPr="00153C90">
          <w:rPr>
            <w:rFonts w:ascii="Arial" w:eastAsia="Times New Roman" w:hAnsi="Arial" w:cs="Arial"/>
            <w:sz w:val="24"/>
            <w:szCs w:val="24"/>
            <w:rPrChange w:id="122" w:author="Janine LaBletta [2]" w:date="2020-10-07T13:29:00Z">
              <w:rPr>
                <w:rFonts w:ascii="Arial" w:eastAsia="Times New Roman" w:hAnsi="Arial" w:cs="Arial"/>
                <w:sz w:val="24"/>
                <w:szCs w:val="24"/>
              </w:rPr>
            </w:rPrChange>
          </w:rPr>
          <w:t xml:space="preserve"> </w:t>
        </w:r>
      </w:ins>
      <w:r w:rsidRPr="00153C90">
        <w:rPr>
          <w:rFonts w:ascii="Arial" w:eastAsia="Times New Roman" w:hAnsi="Arial" w:cs="Arial"/>
          <w:sz w:val="24"/>
          <w:szCs w:val="24"/>
          <w:rPrChange w:id="123" w:author="Janine LaBletta [2]" w:date="2020-10-07T13:29:00Z">
            <w:rPr>
              <w:rFonts w:ascii="Arial" w:eastAsia="Times New Roman" w:hAnsi="Arial" w:cs="Arial"/>
              <w:sz w:val="24"/>
              <w:szCs w:val="24"/>
            </w:rPr>
          </w:rPrChange>
        </w:rPr>
        <w:t>This list shall consist of all persons with permanent status who passed the examination on a promotional basis.</w:t>
      </w:r>
      <w:r w:rsidRPr="00CC42EB">
        <w:rPr>
          <w:rFonts w:ascii="Arial" w:eastAsia="Times New Roman" w:hAnsi="Arial" w:cs="Arial"/>
          <w:sz w:val="24"/>
          <w:szCs w:val="24"/>
        </w:rPr>
        <w:t xml:space="preserve"> </w:t>
      </w:r>
    </w:p>
    <w:p w14:paraId="46E144B2" w14:textId="77777777" w:rsidR="00964230" w:rsidRPr="00CC42EB" w:rsidRDefault="00964230" w:rsidP="00964230">
      <w:pPr>
        <w:spacing w:after="0" w:line="240" w:lineRule="auto"/>
        <w:rPr>
          <w:rFonts w:ascii="Arial" w:eastAsia="Times New Roman" w:hAnsi="Arial" w:cs="Arial"/>
          <w:sz w:val="24"/>
          <w:szCs w:val="24"/>
        </w:rPr>
      </w:pPr>
      <w:bookmarkStart w:id="124" w:name="_GoBack"/>
      <w:bookmarkEnd w:id="124"/>
    </w:p>
    <w:p w14:paraId="4B153303" w14:textId="6DBE164D" w:rsidR="00964230" w:rsidRPr="00CC42EB" w:rsidRDefault="00964230" w:rsidP="00964230">
      <w:pPr>
        <w:spacing w:after="0" w:line="240" w:lineRule="auto"/>
        <w:rPr>
          <w:rFonts w:ascii="Arial" w:eastAsia="Times New Roman" w:hAnsi="Arial" w:cs="Arial"/>
          <w:sz w:val="24"/>
          <w:szCs w:val="24"/>
        </w:rPr>
      </w:pPr>
      <w:r w:rsidRPr="00CC42EB">
        <w:rPr>
          <w:rFonts w:ascii="Arial" w:eastAsia="Times New Roman" w:hAnsi="Arial" w:cs="Arial"/>
          <w:sz w:val="24"/>
          <w:szCs w:val="24"/>
        </w:rPr>
        <w:t>11.02</w:t>
      </w:r>
      <w:ins w:id="125" w:author="Janine LaBletta [2]" w:date="2019-09-25T18:20:00Z">
        <w:r w:rsidR="003177EC">
          <w:rPr>
            <w:rFonts w:ascii="Arial" w:eastAsia="Times New Roman" w:hAnsi="Arial" w:cs="Arial"/>
            <w:sz w:val="24"/>
            <w:szCs w:val="24"/>
          </w:rPr>
          <w:t>-</w:t>
        </w:r>
      </w:ins>
      <w:del w:id="126" w:author="Janine LaBletta [2]" w:date="2019-11-18T18:27:00Z">
        <w:r w:rsidR="003177EC" w:rsidDel="00844A68">
          <w:rPr>
            <w:rFonts w:ascii="Arial" w:eastAsia="Times New Roman" w:hAnsi="Arial" w:cs="Arial"/>
            <w:sz w:val="24"/>
            <w:szCs w:val="24"/>
          </w:rPr>
          <w:delText>4</w:delText>
        </w:r>
      </w:del>
      <w:ins w:id="127" w:author="Janine LaBletta [2]" w:date="2020-07-10T14:12:00Z">
        <w:r w:rsidR="00C702AA">
          <w:rPr>
            <w:rFonts w:ascii="Arial" w:eastAsia="Times New Roman" w:hAnsi="Arial" w:cs="Arial"/>
            <w:sz w:val="24"/>
            <w:szCs w:val="24"/>
          </w:rPr>
          <w:t>6</w:t>
        </w:r>
      </w:ins>
      <w:r w:rsidRPr="00CC42EB">
        <w:rPr>
          <w:rFonts w:ascii="Arial" w:eastAsia="Times New Roman" w:hAnsi="Arial" w:cs="Arial"/>
          <w:sz w:val="24"/>
          <w:szCs w:val="24"/>
        </w:rPr>
        <w:t xml:space="preserve"> </w:t>
      </w:r>
      <w:ins w:id="128" w:author="Janine LaBletta [2]" w:date="2019-09-25T17:50:00Z">
        <w:r w:rsidR="0075188C">
          <w:rPr>
            <w:rFonts w:ascii="Arial" w:eastAsia="Times New Roman" w:hAnsi="Arial" w:cs="Arial"/>
            <w:sz w:val="24"/>
            <w:szCs w:val="24"/>
          </w:rPr>
          <w:t>-</w:t>
        </w:r>
      </w:ins>
      <w:r w:rsidRPr="00CC42EB">
        <w:rPr>
          <w:rFonts w:ascii="Arial" w:eastAsia="Times New Roman" w:hAnsi="Arial" w:cs="Arial"/>
          <w:sz w:val="24"/>
          <w:szCs w:val="24"/>
        </w:rPr>
        <w:t xml:space="preserve">- OPEN COMPETITIVE ELIGIBLE LIST.  </w:t>
      </w:r>
      <w:del w:id="129" w:author="Janine LaBletta [2]" w:date="2019-11-18T18:27:00Z">
        <w:r w:rsidRPr="00CC42EB" w:rsidDel="00844A68">
          <w:rPr>
            <w:rFonts w:ascii="Arial" w:eastAsia="Times New Roman" w:hAnsi="Arial" w:cs="Arial"/>
            <w:i/>
            <w:iCs/>
            <w:sz w:val="24"/>
            <w:szCs w:val="24"/>
          </w:rPr>
          <w:delText>Third</w:delText>
        </w:r>
      </w:del>
      <w:ins w:id="130" w:author="Christopher Rider" w:date="2020-08-25T13:21:00Z">
        <w:r w:rsidR="00DA1EFC">
          <w:rPr>
            <w:rFonts w:ascii="Arial" w:eastAsia="Times New Roman" w:hAnsi="Arial" w:cs="Arial"/>
            <w:i/>
            <w:iCs/>
            <w:sz w:val="24"/>
            <w:szCs w:val="24"/>
          </w:rPr>
          <w:t>Fifth</w:t>
        </w:r>
      </w:ins>
      <w:r w:rsidRPr="00CC42EB">
        <w:rPr>
          <w:rFonts w:ascii="Arial" w:eastAsia="Times New Roman" w:hAnsi="Arial" w:cs="Arial"/>
          <w:sz w:val="24"/>
          <w:szCs w:val="24"/>
        </w:rPr>
        <w:t xml:space="preserve">, certification shall be made from an OPEN COMPETITIVE LIST of the proper class. </w:t>
      </w:r>
    </w:p>
    <w:p w14:paraId="0752C579" w14:textId="77777777" w:rsidR="00964230" w:rsidRPr="00CC42EB" w:rsidRDefault="00964230" w:rsidP="00964230">
      <w:pPr>
        <w:spacing w:after="0" w:line="240" w:lineRule="auto"/>
        <w:rPr>
          <w:rFonts w:ascii="Arial" w:eastAsia="Times New Roman" w:hAnsi="Arial" w:cs="Arial"/>
          <w:sz w:val="24"/>
          <w:szCs w:val="24"/>
        </w:rPr>
      </w:pPr>
    </w:p>
    <w:p w14:paraId="0D6E5C19" w14:textId="306A8554" w:rsidR="00964230" w:rsidRPr="00CC42EB" w:rsidRDefault="00964230" w:rsidP="00964230">
      <w:pPr>
        <w:spacing w:after="0" w:line="240" w:lineRule="auto"/>
        <w:rPr>
          <w:rFonts w:ascii="Arial" w:eastAsia="Times New Roman" w:hAnsi="Arial" w:cs="Arial"/>
          <w:sz w:val="24"/>
          <w:szCs w:val="24"/>
        </w:rPr>
      </w:pPr>
      <w:r w:rsidRPr="00CC42EB">
        <w:rPr>
          <w:rFonts w:ascii="Arial" w:eastAsia="Times New Roman" w:hAnsi="Arial" w:cs="Arial"/>
          <w:sz w:val="24"/>
          <w:szCs w:val="24"/>
        </w:rPr>
        <w:t>11.02</w:t>
      </w:r>
      <w:ins w:id="131" w:author="Janine LaBletta [2]" w:date="2019-09-25T17:50:00Z">
        <w:r w:rsidR="0075188C">
          <w:rPr>
            <w:rFonts w:ascii="Arial" w:eastAsia="Times New Roman" w:hAnsi="Arial" w:cs="Arial"/>
            <w:sz w:val="24"/>
            <w:szCs w:val="24"/>
          </w:rPr>
          <w:t>-</w:t>
        </w:r>
      </w:ins>
      <w:ins w:id="132" w:author="Janine LaBletta [2]" w:date="2020-07-10T14:12:00Z">
        <w:r w:rsidR="00C702AA">
          <w:rPr>
            <w:rFonts w:ascii="Arial" w:eastAsia="Times New Roman" w:hAnsi="Arial" w:cs="Arial"/>
            <w:sz w:val="24"/>
            <w:szCs w:val="24"/>
          </w:rPr>
          <w:t>7</w:t>
        </w:r>
      </w:ins>
      <w:del w:id="133" w:author="Janine LaBletta [2]" w:date="2019-11-18T18:27:00Z">
        <w:r w:rsidRPr="00CC42EB" w:rsidDel="00844A68">
          <w:rPr>
            <w:rFonts w:ascii="Arial" w:eastAsia="Times New Roman" w:hAnsi="Arial" w:cs="Arial"/>
            <w:sz w:val="24"/>
            <w:szCs w:val="24"/>
          </w:rPr>
          <w:delText>5</w:delText>
        </w:r>
      </w:del>
      <w:r w:rsidRPr="00CC42EB">
        <w:rPr>
          <w:rFonts w:ascii="Arial" w:eastAsia="Times New Roman" w:hAnsi="Arial" w:cs="Arial"/>
          <w:sz w:val="24"/>
          <w:szCs w:val="24"/>
        </w:rPr>
        <w:t xml:space="preserve"> - APPROPRIATE OR RELATED ELIGIBLE LIST. </w:t>
      </w:r>
      <w:del w:id="134" w:author="Janine LaBletta [2]" w:date="2019-11-18T18:27:00Z">
        <w:r w:rsidRPr="00CC42EB" w:rsidDel="00844A68">
          <w:rPr>
            <w:rFonts w:ascii="Arial" w:eastAsia="Times New Roman" w:hAnsi="Arial" w:cs="Arial"/>
            <w:sz w:val="24"/>
            <w:szCs w:val="24"/>
          </w:rPr>
          <w:delText xml:space="preserve"> </w:delText>
        </w:r>
        <w:r w:rsidRPr="00CC42EB" w:rsidDel="00844A68">
          <w:rPr>
            <w:rFonts w:ascii="Arial" w:eastAsia="Times New Roman" w:hAnsi="Arial" w:cs="Arial"/>
            <w:i/>
            <w:iCs/>
            <w:sz w:val="24"/>
            <w:szCs w:val="24"/>
          </w:rPr>
          <w:delText>Fourth</w:delText>
        </w:r>
      </w:del>
      <w:ins w:id="135" w:author="Christopher Rider" w:date="2020-08-25T13:21:00Z">
        <w:r w:rsidR="00DA1EFC">
          <w:rPr>
            <w:rFonts w:ascii="Arial" w:eastAsia="Times New Roman" w:hAnsi="Arial" w:cs="Arial"/>
            <w:i/>
            <w:iCs/>
            <w:sz w:val="24"/>
            <w:szCs w:val="24"/>
          </w:rPr>
          <w:t>Sixth</w:t>
        </w:r>
      </w:ins>
      <w:r w:rsidRPr="00CC42EB">
        <w:rPr>
          <w:rFonts w:ascii="Arial" w:eastAsia="Times New Roman" w:hAnsi="Arial" w:cs="Arial"/>
          <w:sz w:val="24"/>
          <w:szCs w:val="24"/>
        </w:rPr>
        <w:t xml:space="preserve">, in the absence of an eligible list for the class of position requisitioned, the Director may certify to the position </w:t>
      </w:r>
      <w:proofErr w:type="spellStart"/>
      <w:r w:rsidRPr="00CC42EB">
        <w:rPr>
          <w:rFonts w:ascii="Arial" w:eastAsia="Times New Roman" w:hAnsi="Arial" w:cs="Arial"/>
          <w:sz w:val="24"/>
          <w:szCs w:val="24"/>
        </w:rPr>
        <w:t>eligibles</w:t>
      </w:r>
      <w:proofErr w:type="spellEnd"/>
      <w:r w:rsidRPr="00CC42EB">
        <w:rPr>
          <w:rFonts w:ascii="Arial" w:eastAsia="Times New Roman" w:hAnsi="Arial" w:cs="Arial"/>
          <w:sz w:val="24"/>
          <w:szCs w:val="24"/>
        </w:rPr>
        <w:t xml:space="preserve"> from an APPROPRIATE or RELATED LIST. </w:t>
      </w:r>
    </w:p>
    <w:p w14:paraId="5DCFD3D7" w14:textId="77777777" w:rsidR="00AA6908" w:rsidRPr="00CC42EB" w:rsidRDefault="00AA6908">
      <w:pPr>
        <w:rPr>
          <w:rFonts w:ascii="Arial" w:hAnsi="Arial" w:cs="Arial"/>
          <w:sz w:val="24"/>
          <w:szCs w:val="24"/>
        </w:rPr>
      </w:pPr>
    </w:p>
    <w:sectPr w:rsidR="00AA6908" w:rsidRPr="00CC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LaBletta">
    <w15:presenceInfo w15:providerId="AD" w15:userId="S-1-5-21-340496980-474422570-2435702598-47245"/>
  </w15:person>
  <w15:person w15:author="Janine LaBletta [2]">
    <w15:presenceInfo w15:providerId="AD" w15:userId="S::janine.labletta@phila.gov::84fc3b5f-63eb-4bfc-a445-84436fa2e5a0"/>
  </w15:person>
  <w15:person w15:author="Christopher Rider">
    <w15:presenceInfo w15:providerId="AD" w15:userId="S::Christopher.Rider@phila.gov::ea038f64-52d8-423d-9eff-63bd50d953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30"/>
    <w:rsid w:val="00071285"/>
    <w:rsid w:val="001423E2"/>
    <w:rsid w:val="00153C90"/>
    <w:rsid w:val="00161162"/>
    <w:rsid w:val="00170D0D"/>
    <w:rsid w:val="001F36CB"/>
    <w:rsid w:val="003177EC"/>
    <w:rsid w:val="003250F9"/>
    <w:rsid w:val="003379CB"/>
    <w:rsid w:val="00346D22"/>
    <w:rsid w:val="003A2FCA"/>
    <w:rsid w:val="0051341D"/>
    <w:rsid w:val="00533875"/>
    <w:rsid w:val="00584723"/>
    <w:rsid w:val="00586A38"/>
    <w:rsid w:val="005C7FBC"/>
    <w:rsid w:val="00680293"/>
    <w:rsid w:val="00684FAC"/>
    <w:rsid w:val="006F41CC"/>
    <w:rsid w:val="00711F3C"/>
    <w:rsid w:val="0075188C"/>
    <w:rsid w:val="00844A68"/>
    <w:rsid w:val="00964230"/>
    <w:rsid w:val="00A10B13"/>
    <w:rsid w:val="00A37799"/>
    <w:rsid w:val="00A62775"/>
    <w:rsid w:val="00AA6908"/>
    <w:rsid w:val="00B52098"/>
    <w:rsid w:val="00B75F22"/>
    <w:rsid w:val="00B869AB"/>
    <w:rsid w:val="00C405FA"/>
    <w:rsid w:val="00C702AA"/>
    <w:rsid w:val="00CC42EB"/>
    <w:rsid w:val="00DA1EFC"/>
    <w:rsid w:val="00ED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3A12"/>
  <w15:chartTrackingRefBased/>
  <w15:docId w15:val="{F6895044-C7C2-4648-9F57-7D8CCFE9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gnumber">
    <w:name w:val="regnumber"/>
    <w:basedOn w:val="DefaultParagraphFont"/>
    <w:rsid w:val="00964230"/>
  </w:style>
  <w:style w:type="character" w:customStyle="1" w:styleId="regtitle1">
    <w:name w:val="regtitle1"/>
    <w:basedOn w:val="DefaultParagraphFont"/>
    <w:rsid w:val="00964230"/>
  </w:style>
  <w:style w:type="character" w:styleId="Hyperlink">
    <w:name w:val="Hyperlink"/>
    <w:basedOn w:val="DefaultParagraphFont"/>
    <w:uiPriority w:val="99"/>
    <w:semiHidden/>
    <w:unhideWhenUsed/>
    <w:rsid w:val="00964230"/>
    <w:rPr>
      <w:color w:val="0000FF"/>
      <w:u w:val="single"/>
    </w:rPr>
  </w:style>
  <w:style w:type="character" w:customStyle="1" w:styleId="regtitle2">
    <w:name w:val="regtitle2"/>
    <w:basedOn w:val="DefaultParagraphFont"/>
    <w:rsid w:val="00964230"/>
  </w:style>
  <w:style w:type="character" w:styleId="Emphasis">
    <w:name w:val="Emphasis"/>
    <w:basedOn w:val="DefaultParagraphFont"/>
    <w:uiPriority w:val="20"/>
    <w:qFormat/>
    <w:rsid w:val="00964230"/>
    <w:rPr>
      <w:i/>
      <w:iCs/>
    </w:rPr>
  </w:style>
  <w:style w:type="character" w:customStyle="1" w:styleId="regtitle3">
    <w:name w:val="regtitle3"/>
    <w:basedOn w:val="DefaultParagraphFont"/>
    <w:rsid w:val="00964230"/>
  </w:style>
  <w:style w:type="paragraph" w:styleId="BalloonText">
    <w:name w:val="Balloon Text"/>
    <w:basedOn w:val="Normal"/>
    <w:link w:val="BalloonTextChar"/>
    <w:uiPriority w:val="99"/>
    <w:semiHidden/>
    <w:unhideWhenUsed/>
    <w:rsid w:val="00C40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5FA"/>
    <w:rPr>
      <w:rFonts w:ascii="Segoe UI" w:hAnsi="Segoe UI" w:cs="Segoe UI"/>
      <w:sz w:val="18"/>
      <w:szCs w:val="18"/>
    </w:rPr>
  </w:style>
  <w:style w:type="character" w:styleId="CommentReference">
    <w:name w:val="annotation reference"/>
    <w:basedOn w:val="DefaultParagraphFont"/>
    <w:uiPriority w:val="99"/>
    <w:semiHidden/>
    <w:unhideWhenUsed/>
    <w:rsid w:val="00680293"/>
    <w:rPr>
      <w:sz w:val="16"/>
      <w:szCs w:val="16"/>
    </w:rPr>
  </w:style>
  <w:style w:type="paragraph" w:styleId="CommentText">
    <w:name w:val="annotation text"/>
    <w:basedOn w:val="Normal"/>
    <w:link w:val="CommentTextChar"/>
    <w:uiPriority w:val="99"/>
    <w:semiHidden/>
    <w:unhideWhenUsed/>
    <w:rsid w:val="00680293"/>
    <w:pPr>
      <w:spacing w:line="240" w:lineRule="auto"/>
    </w:pPr>
    <w:rPr>
      <w:sz w:val="20"/>
      <w:szCs w:val="20"/>
    </w:rPr>
  </w:style>
  <w:style w:type="character" w:customStyle="1" w:styleId="CommentTextChar">
    <w:name w:val="Comment Text Char"/>
    <w:basedOn w:val="DefaultParagraphFont"/>
    <w:link w:val="CommentText"/>
    <w:uiPriority w:val="99"/>
    <w:semiHidden/>
    <w:rsid w:val="00680293"/>
    <w:rPr>
      <w:sz w:val="20"/>
      <w:szCs w:val="20"/>
    </w:rPr>
  </w:style>
  <w:style w:type="paragraph" w:styleId="CommentSubject">
    <w:name w:val="annotation subject"/>
    <w:basedOn w:val="CommentText"/>
    <w:next w:val="CommentText"/>
    <w:link w:val="CommentSubjectChar"/>
    <w:uiPriority w:val="99"/>
    <w:semiHidden/>
    <w:unhideWhenUsed/>
    <w:rsid w:val="00680293"/>
    <w:rPr>
      <w:b/>
      <w:bCs/>
    </w:rPr>
  </w:style>
  <w:style w:type="character" w:customStyle="1" w:styleId="CommentSubjectChar">
    <w:name w:val="Comment Subject Char"/>
    <w:basedOn w:val="CommentTextChar"/>
    <w:link w:val="CommentSubject"/>
    <w:uiPriority w:val="99"/>
    <w:semiHidden/>
    <w:rsid w:val="006802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725353">
      <w:bodyDiv w:val="1"/>
      <w:marLeft w:val="0"/>
      <w:marRight w:val="0"/>
      <w:marTop w:val="0"/>
      <w:marBottom w:val="0"/>
      <w:divBdr>
        <w:top w:val="none" w:sz="0" w:space="0" w:color="auto"/>
        <w:left w:val="none" w:sz="0" w:space="0" w:color="auto"/>
        <w:bottom w:val="none" w:sz="0" w:space="0" w:color="auto"/>
        <w:right w:val="none" w:sz="0" w:space="0" w:color="auto"/>
      </w:divBdr>
      <w:divsChild>
        <w:div w:id="1116604372">
          <w:marLeft w:val="0"/>
          <w:marRight w:val="0"/>
          <w:marTop w:val="0"/>
          <w:marBottom w:val="0"/>
          <w:divBdr>
            <w:top w:val="none" w:sz="0" w:space="0" w:color="auto"/>
            <w:left w:val="none" w:sz="0" w:space="0" w:color="auto"/>
            <w:bottom w:val="none" w:sz="0" w:space="0" w:color="auto"/>
            <w:right w:val="none" w:sz="0" w:space="0" w:color="auto"/>
          </w:divBdr>
          <w:divsChild>
            <w:div w:id="996493993">
              <w:marLeft w:val="0"/>
              <w:marRight w:val="0"/>
              <w:marTop w:val="0"/>
              <w:marBottom w:val="0"/>
              <w:divBdr>
                <w:top w:val="none" w:sz="0" w:space="0" w:color="auto"/>
                <w:left w:val="none" w:sz="0" w:space="0" w:color="auto"/>
                <w:bottom w:val="none" w:sz="0" w:space="0" w:color="auto"/>
                <w:right w:val="none" w:sz="0" w:space="0" w:color="auto"/>
              </w:divBdr>
            </w:div>
            <w:div w:id="622152038">
              <w:marLeft w:val="0"/>
              <w:marRight w:val="0"/>
              <w:marTop w:val="0"/>
              <w:marBottom w:val="0"/>
              <w:divBdr>
                <w:top w:val="none" w:sz="0" w:space="0" w:color="auto"/>
                <w:left w:val="none" w:sz="0" w:space="0" w:color="auto"/>
                <w:bottom w:val="none" w:sz="0" w:space="0" w:color="auto"/>
                <w:right w:val="none" w:sz="0" w:space="0" w:color="auto"/>
              </w:divBdr>
              <w:divsChild>
                <w:div w:id="1155298913">
                  <w:marLeft w:val="0"/>
                  <w:marRight w:val="0"/>
                  <w:marTop w:val="0"/>
                  <w:marBottom w:val="0"/>
                  <w:divBdr>
                    <w:top w:val="none" w:sz="0" w:space="0" w:color="auto"/>
                    <w:left w:val="none" w:sz="0" w:space="0" w:color="auto"/>
                    <w:bottom w:val="none" w:sz="0" w:space="0" w:color="auto"/>
                    <w:right w:val="none" w:sz="0" w:space="0" w:color="auto"/>
                  </w:divBdr>
                </w:div>
              </w:divsChild>
            </w:div>
            <w:div w:id="445125728">
              <w:marLeft w:val="0"/>
              <w:marRight w:val="0"/>
              <w:marTop w:val="0"/>
              <w:marBottom w:val="0"/>
              <w:divBdr>
                <w:top w:val="none" w:sz="0" w:space="0" w:color="auto"/>
                <w:left w:val="none" w:sz="0" w:space="0" w:color="auto"/>
                <w:bottom w:val="none" w:sz="0" w:space="0" w:color="auto"/>
                <w:right w:val="none" w:sz="0" w:space="0" w:color="auto"/>
              </w:divBdr>
              <w:divsChild>
                <w:div w:id="1750734226">
                  <w:marLeft w:val="0"/>
                  <w:marRight w:val="0"/>
                  <w:marTop w:val="0"/>
                  <w:marBottom w:val="0"/>
                  <w:divBdr>
                    <w:top w:val="none" w:sz="0" w:space="0" w:color="auto"/>
                    <w:left w:val="none" w:sz="0" w:space="0" w:color="auto"/>
                    <w:bottom w:val="none" w:sz="0" w:space="0" w:color="auto"/>
                    <w:right w:val="none" w:sz="0" w:space="0" w:color="auto"/>
                  </w:divBdr>
                </w:div>
              </w:divsChild>
            </w:div>
            <w:div w:id="477693810">
              <w:marLeft w:val="0"/>
              <w:marRight w:val="0"/>
              <w:marTop w:val="0"/>
              <w:marBottom w:val="0"/>
              <w:divBdr>
                <w:top w:val="none" w:sz="0" w:space="0" w:color="auto"/>
                <w:left w:val="none" w:sz="0" w:space="0" w:color="auto"/>
                <w:bottom w:val="none" w:sz="0" w:space="0" w:color="auto"/>
                <w:right w:val="none" w:sz="0" w:space="0" w:color="auto"/>
              </w:divBdr>
              <w:divsChild>
                <w:div w:id="983006254">
                  <w:marLeft w:val="0"/>
                  <w:marRight w:val="0"/>
                  <w:marTop w:val="0"/>
                  <w:marBottom w:val="0"/>
                  <w:divBdr>
                    <w:top w:val="none" w:sz="0" w:space="0" w:color="auto"/>
                    <w:left w:val="none" w:sz="0" w:space="0" w:color="auto"/>
                    <w:bottom w:val="none" w:sz="0" w:space="0" w:color="auto"/>
                    <w:right w:val="none" w:sz="0" w:space="0" w:color="auto"/>
                  </w:divBdr>
                </w:div>
                <w:div w:id="2009210871">
                  <w:marLeft w:val="0"/>
                  <w:marRight w:val="0"/>
                  <w:marTop w:val="0"/>
                  <w:marBottom w:val="0"/>
                  <w:divBdr>
                    <w:top w:val="none" w:sz="0" w:space="0" w:color="auto"/>
                    <w:left w:val="none" w:sz="0" w:space="0" w:color="auto"/>
                    <w:bottom w:val="none" w:sz="0" w:space="0" w:color="auto"/>
                    <w:right w:val="none" w:sz="0" w:space="0" w:color="auto"/>
                  </w:divBdr>
                  <w:divsChild>
                    <w:div w:id="245694906">
                      <w:marLeft w:val="0"/>
                      <w:marRight w:val="0"/>
                      <w:marTop w:val="0"/>
                      <w:marBottom w:val="0"/>
                      <w:divBdr>
                        <w:top w:val="none" w:sz="0" w:space="0" w:color="auto"/>
                        <w:left w:val="none" w:sz="0" w:space="0" w:color="auto"/>
                        <w:bottom w:val="none" w:sz="0" w:space="0" w:color="auto"/>
                        <w:right w:val="none" w:sz="0" w:space="0" w:color="auto"/>
                      </w:divBdr>
                    </w:div>
                    <w:div w:id="1301032536">
                      <w:marLeft w:val="0"/>
                      <w:marRight w:val="0"/>
                      <w:marTop w:val="0"/>
                      <w:marBottom w:val="0"/>
                      <w:divBdr>
                        <w:top w:val="none" w:sz="0" w:space="0" w:color="auto"/>
                        <w:left w:val="none" w:sz="0" w:space="0" w:color="auto"/>
                        <w:bottom w:val="none" w:sz="0" w:space="0" w:color="auto"/>
                        <w:right w:val="none" w:sz="0" w:space="0" w:color="auto"/>
                      </w:divBdr>
                      <w:divsChild>
                        <w:div w:id="12644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003">
                  <w:marLeft w:val="0"/>
                  <w:marRight w:val="0"/>
                  <w:marTop w:val="0"/>
                  <w:marBottom w:val="0"/>
                  <w:divBdr>
                    <w:top w:val="none" w:sz="0" w:space="0" w:color="auto"/>
                    <w:left w:val="none" w:sz="0" w:space="0" w:color="auto"/>
                    <w:bottom w:val="none" w:sz="0" w:space="0" w:color="auto"/>
                    <w:right w:val="none" w:sz="0" w:space="0" w:color="auto"/>
                  </w:divBdr>
                  <w:divsChild>
                    <w:div w:id="13692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589">
              <w:marLeft w:val="0"/>
              <w:marRight w:val="0"/>
              <w:marTop w:val="0"/>
              <w:marBottom w:val="0"/>
              <w:divBdr>
                <w:top w:val="none" w:sz="0" w:space="0" w:color="auto"/>
                <w:left w:val="none" w:sz="0" w:space="0" w:color="auto"/>
                <w:bottom w:val="none" w:sz="0" w:space="0" w:color="auto"/>
                <w:right w:val="none" w:sz="0" w:space="0" w:color="auto"/>
              </w:divBdr>
              <w:divsChild>
                <w:div w:id="720060570">
                  <w:marLeft w:val="0"/>
                  <w:marRight w:val="0"/>
                  <w:marTop w:val="0"/>
                  <w:marBottom w:val="0"/>
                  <w:divBdr>
                    <w:top w:val="none" w:sz="0" w:space="0" w:color="auto"/>
                    <w:left w:val="none" w:sz="0" w:space="0" w:color="auto"/>
                    <w:bottom w:val="none" w:sz="0" w:space="0" w:color="auto"/>
                    <w:right w:val="none" w:sz="0" w:space="0" w:color="auto"/>
                  </w:divBdr>
                </w:div>
              </w:divsChild>
            </w:div>
            <w:div w:id="1707683398">
              <w:marLeft w:val="0"/>
              <w:marRight w:val="0"/>
              <w:marTop w:val="0"/>
              <w:marBottom w:val="0"/>
              <w:divBdr>
                <w:top w:val="none" w:sz="0" w:space="0" w:color="auto"/>
                <w:left w:val="none" w:sz="0" w:space="0" w:color="auto"/>
                <w:bottom w:val="none" w:sz="0" w:space="0" w:color="auto"/>
                <w:right w:val="none" w:sz="0" w:space="0" w:color="auto"/>
              </w:divBdr>
              <w:divsChild>
                <w:div w:id="1876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onnel-web.phila.gov/webregs/?reg=11" TargetMode="External"/><Relationship Id="rId3" Type="http://schemas.openxmlformats.org/officeDocument/2006/relationships/customXml" Target="../customXml/item3.xml"/><Relationship Id="rId7" Type="http://schemas.openxmlformats.org/officeDocument/2006/relationships/hyperlink" Target="http://personnel-web.phila.gov/webregs/?reg=1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E8F3402ADD1E4DA05C9668DF8947C8" ma:contentTypeVersion="9" ma:contentTypeDescription="Create a new document." ma:contentTypeScope="" ma:versionID="449971650e03601f1f59ac39814c520d">
  <xsd:schema xmlns:xsd="http://www.w3.org/2001/XMLSchema" xmlns:xs="http://www.w3.org/2001/XMLSchema" xmlns:p="http://schemas.microsoft.com/office/2006/metadata/properties" xmlns:ns1="http://schemas.microsoft.com/sharepoint/v3" xmlns:ns3="090e68c1-01bf-4ca3-9902-f13c0b861372" xmlns:ns4="7a3a7298-5a2c-4a7b-947f-d94a8383171a" targetNamespace="http://schemas.microsoft.com/office/2006/metadata/properties" ma:root="true" ma:fieldsID="1ffb4e1c60f7a88396e22a03b0a6db4e" ns1:_="" ns3:_="" ns4:_="">
    <xsd:import namespace="http://schemas.microsoft.com/sharepoint/v3"/>
    <xsd:import namespace="090e68c1-01bf-4ca3-9902-f13c0b861372"/>
    <xsd:import namespace="7a3a7298-5a2c-4a7b-947f-d94a838317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0e68c1-01bf-4ca3-9902-f13c0b861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3a7298-5a2c-4a7b-947f-d94a838317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CDCC7-BD2B-414B-898B-013BBC1E0E04}">
  <ds:schemaRefs>
    <ds:schemaRef ds:uri="http://schemas.microsoft.com/sharepoint/v3/contenttype/forms"/>
  </ds:schemaRefs>
</ds:datastoreItem>
</file>

<file path=customXml/itemProps2.xml><?xml version="1.0" encoding="utf-8"?>
<ds:datastoreItem xmlns:ds="http://schemas.openxmlformats.org/officeDocument/2006/customXml" ds:itemID="{76EFBAA7-8738-4329-8C04-75AE1ADABC3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EAEB454-873C-45BA-9EC4-B23B9B49C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0e68c1-01bf-4ca3-9902-f13c0b861372"/>
    <ds:schemaRef ds:uri="7a3a7298-5a2c-4a7b-947f-d94a83831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LaBletta</dc:creator>
  <cp:keywords/>
  <dc:description/>
  <cp:lastModifiedBy>Janine LaBletta</cp:lastModifiedBy>
  <cp:revision>4</cp:revision>
  <dcterms:created xsi:type="dcterms:W3CDTF">2020-09-09T15:05:00Z</dcterms:created>
  <dcterms:modified xsi:type="dcterms:W3CDTF">2020-10-07T17:36:00Z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0x0101004EE8F3402ADD1E4DA05C9668DF8947C8</vt:lpwstr>
  </property>
</Properties>
</file>