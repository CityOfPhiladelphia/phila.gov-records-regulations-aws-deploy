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A86" w:rsidRPr="00F5350F" w:rsidRDefault="005A4A86" w:rsidP="005A4A86">
      <w:pPr>
        <w:spacing w:line="240" w:lineRule="auto"/>
        <w:ind w:hanging="840"/>
        <w:rPr>
          <w:rFonts w:ascii="Arial" w:eastAsia="Times New Roman" w:hAnsi="Arial" w:cs="Arial"/>
          <w:b/>
          <w:bCs/>
          <w:sz w:val="24"/>
          <w:szCs w:val="24"/>
        </w:rPr>
      </w:pPr>
      <w:r w:rsidRPr="00F5350F">
        <w:rPr>
          <w:rFonts w:ascii="Arial" w:eastAsia="Times New Roman" w:hAnsi="Arial" w:cs="Arial"/>
          <w:b/>
          <w:bCs/>
          <w:sz w:val="24"/>
          <w:szCs w:val="24"/>
        </w:rPr>
        <w:t>Regulation 17 to be amended as follows:</w:t>
      </w:r>
    </w:p>
    <w:p w:rsidR="005A4A86" w:rsidRPr="00F5350F" w:rsidRDefault="005A4A86" w:rsidP="005A4A86">
      <w:pPr>
        <w:spacing w:line="240" w:lineRule="auto"/>
        <w:ind w:hanging="840"/>
        <w:rPr>
          <w:rFonts w:ascii="Arial" w:eastAsia="Times New Roman" w:hAnsi="Arial" w:cs="Arial"/>
          <w:b/>
          <w:bCs/>
          <w:sz w:val="24"/>
          <w:szCs w:val="24"/>
        </w:rPr>
      </w:pPr>
      <w:r w:rsidRPr="00F5350F">
        <w:rPr>
          <w:rFonts w:ascii="Arial" w:eastAsia="Times New Roman" w:hAnsi="Arial" w:cs="Arial"/>
          <w:b/>
          <w:bCs/>
          <w:sz w:val="24"/>
          <w:szCs w:val="24"/>
        </w:rPr>
        <w:t xml:space="preserve">Regulation 17 - </w:t>
      </w:r>
      <w:r w:rsidRPr="00F5350F">
        <w:rPr>
          <w:rFonts w:ascii="Arial" w:hAnsi="Arial" w:cs="Arial"/>
          <w:b/>
          <w:sz w:val="24"/>
          <w:szCs w:val="24"/>
        </w:rPr>
        <w:t>DISMISSALS, DEMOTIONS, SUSPENSIONS AND APPEALS</w:t>
      </w:r>
    </w:p>
    <w:p w:rsidR="005A4A86" w:rsidRPr="00F5350F" w:rsidRDefault="005A4A86" w:rsidP="005A4A86">
      <w:pPr>
        <w:spacing w:line="240" w:lineRule="auto"/>
        <w:ind w:hanging="840"/>
        <w:rPr>
          <w:rFonts w:ascii="Arial" w:eastAsia="Times New Roman" w:hAnsi="Arial" w:cs="Arial"/>
          <w:b/>
          <w:bCs/>
          <w:sz w:val="24"/>
          <w:szCs w:val="24"/>
        </w:rPr>
      </w:pPr>
    </w:p>
    <w:p w:rsidR="005A4A86" w:rsidRPr="00F5350F" w:rsidRDefault="005A4A86" w:rsidP="005A4A86">
      <w:pPr>
        <w:spacing w:line="240" w:lineRule="auto"/>
        <w:ind w:hanging="840"/>
        <w:rPr>
          <w:rFonts w:ascii="Arial" w:eastAsia="Times New Roman" w:hAnsi="Arial" w:cs="Arial"/>
          <w:sz w:val="24"/>
          <w:szCs w:val="24"/>
        </w:rPr>
      </w:pPr>
      <w:r w:rsidRPr="00F5350F">
        <w:rPr>
          <w:rFonts w:ascii="Arial" w:eastAsia="Times New Roman" w:hAnsi="Arial" w:cs="Arial"/>
          <w:b/>
          <w:bCs/>
          <w:sz w:val="24"/>
          <w:szCs w:val="24"/>
        </w:rPr>
        <w:t>17.07</w:t>
      </w:r>
      <w:r w:rsidRPr="00F5350F">
        <w:rPr>
          <w:rFonts w:ascii="Arial" w:eastAsia="Times New Roman" w:hAnsi="Arial" w:cs="Arial"/>
          <w:sz w:val="24"/>
          <w:szCs w:val="24"/>
        </w:rPr>
        <w:t xml:space="preserve"> - </w:t>
      </w:r>
      <w:r w:rsidRPr="00F5350F">
        <w:rPr>
          <w:rFonts w:ascii="Arial" w:eastAsia="Times New Roman" w:hAnsi="Arial" w:cs="Arial"/>
          <w:b/>
          <w:bCs/>
          <w:caps/>
          <w:sz w:val="24"/>
          <w:szCs w:val="24"/>
          <w:u w:val="single"/>
        </w:rPr>
        <w:t>SEPARATION DUE TO NON-SERVICE INCURRED DISABILITY.</w:t>
      </w:r>
      <w:r w:rsidRPr="00F5350F">
        <w:rPr>
          <w:rFonts w:ascii="Arial" w:eastAsia="Times New Roman" w:hAnsi="Arial" w:cs="Arial"/>
          <w:sz w:val="24"/>
          <w:szCs w:val="24"/>
        </w:rPr>
        <w:t>  An employee</w:t>
      </w:r>
      <w:r w:rsidR="00241769">
        <w:rPr>
          <w:rFonts w:ascii="Arial" w:eastAsia="Times New Roman" w:hAnsi="Arial" w:cs="Arial"/>
          <w:sz w:val="24"/>
          <w:szCs w:val="24"/>
        </w:rPr>
        <w:t xml:space="preserve"> </w:t>
      </w:r>
      <w:del w:id="0" w:author="Janine LaBletta" w:date="2019-08-27T12:44:00Z">
        <w:r w:rsidR="00241769" w:rsidRPr="00F5350F" w:rsidDel="005A4A86">
          <w:rPr>
            <w:rFonts w:ascii="Arial" w:eastAsia="Times New Roman" w:hAnsi="Arial" w:cs="Arial"/>
            <w:sz w:val="24"/>
            <w:szCs w:val="24"/>
          </w:rPr>
          <w:delText>refused by an appointing authority on the advice of the Chief of the Municipal Medical Dispensary the right to perform the duties</w:delText>
        </w:r>
      </w:del>
      <w:r w:rsidRPr="00F5350F">
        <w:rPr>
          <w:rFonts w:ascii="Arial" w:eastAsia="Times New Roman" w:hAnsi="Arial" w:cs="Arial"/>
          <w:sz w:val="24"/>
          <w:szCs w:val="24"/>
        </w:rPr>
        <w:t xml:space="preserve"> </w:t>
      </w:r>
      <w:ins w:id="1" w:author="Janine LaBletta" w:date="2019-08-27T12:42:00Z">
        <w:r w:rsidRPr="00F5350F">
          <w:rPr>
            <w:rFonts w:ascii="Arial" w:eastAsia="Times New Roman" w:hAnsi="Arial" w:cs="Arial"/>
            <w:sz w:val="24"/>
            <w:szCs w:val="24"/>
          </w:rPr>
          <w:t xml:space="preserve">who, after </w:t>
        </w:r>
        <w:r w:rsidRPr="00F5350F">
          <w:rPr>
            <w:rFonts w:ascii="Arial" w:hAnsi="Arial" w:cs="Arial"/>
            <w:sz w:val="24"/>
            <w:szCs w:val="24"/>
            <w:rPrChange w:id="2" w:author="Janine LaBletta" w:date="2019-08-27T12:46:00Z">
              <w:rPr/>
            </w:rPrChange>
          </w:rPr>
          <w:t xml:space="preserve">undergoing a medical examination pursuant to Regulation 9.141, is judged by the examining physician to be unable to perform the essential </w:t>
        </w:r>
      </w:ins>
      <w:ins w:id="3" w:author="Janine LaBletta" w:date="2019-11-19T14:08:00Z">
        <w:r w:rsidR="006C3A8C" w:rsidRPr="00F5350F">
          <w:rPr>
            <w:rFonts w:ascii="Arial" w:hAnsi="Arial" w:cs="Arial"/>
            <w:sz w:val="24"/>
            <w:szCs w:val="24"/>
            <w:rPrChange w:id="4" w:author="Janine LaBletta" w:date="2019-08-27T12:46:00Z">
              <w:rPr/>
            </w:rPrChange>
          </w:rPr>
          <w:t>functions</w:t>
        </w:r>
        <w:r w:rsidR="006C3A8C" w:rsidRPr="006C3A8C">
          <w:rPr>
            <w:rFonts w:ascii="Arial" w:hAnsi="Arial" w:cs="Arial"/>
            <w:sz w:val="24"/>
            <w:szCs w:val="24"/>
          </w:rPr>
          <w:t xml:space="preserve"> </w:t>
        </w:r>
      </w:ins>
      <w:r w:rsidRPr="00F5350F">
        <w:rPr>
          <w:rFonts w:ascii="Arial" w:hAnsi="Arial" w:cs="Arial"/>
          <w:sz w:val="24"/>
          <w:szCs w:val="24"/>
          <w:rPrChange w:id="5" w:author="Janine LaBletta" w:date="2019-08-27T12:46:00Z">
            <w:rPr/>
          </w:rPrChange>
        </w:rPr>
        <w:t xml:space="preserve">of </w:t>
      </w:r>
      <w:del w:id="6" w:author="Janine LaBletta" w:date="2019-12-11T17:07:00Z">
        <w:r w:rsidRPr="00F5350F" w:rsidDel="00E06292">
          <w:rPr>
            <w:rFonts w:ascii="Arial" w:hAnsi="Arial" w:cs="Arial"/>
            <w:sz w:val="24"/>
            <w:szCs w:val="24"/>
            <w:rPrChange w:id="7" w:author="Janine LaBletta" w:date="2019-08-27T12:46:00Z">
              <w:rPr/>
            </w:rPrChange>
          </w:rPr>
          <w:delText xml:space="preserve">his </w:delText>
        </w:r>
      </w:del>
      <w:ins w:id="8" w:author="Janine LaBletta" w:date="2019-12-11T17:07:00Z">
        <w:r w:rsidR="00E06292">
          <w:rPr>
            <w:rFonts w:ascii="Arial" w:hAnsi="Arial" w:cs="Arial"/>
            <w:sz w:val="24"/>
            <w:szCs w:val="24"/>
          </w:rPr>
          <w:t>their</w:t>
        </w:r>
        <w:r w:rsidR="00E06292" w:rsidRPr="00F5350F">
          <w:rPr>
            <w:rFonts w:ascii="Arial" w:hAnsi="Arial" w:cs="Arial"/>
            <w:sz w:val="24"/>
            <w:szCs w:val="24"/>
            <w:rPrChange w:id="9" w:author="Janine LaBletta" w:date="2019-08-27T12:46:00Z">
              <w:rPr/>
            </w:rPrChange>
          </w:rPr>
          <w:t xml:space="preserve"> </w:t>
        </w:r>
      </w:ins>
      <w:r w:rsidRPr="00F5350F">
        <w:rPr>
          <w:rFonts w:ascii="Arial" w:hAnsi="Arial" w:cs="Arial"/>
          <w:sz w:val="24"/>
          <w:szCs w:val="24"/>
          <w:rPrChange w:id="10" w:author="Janine LaBletta" w:date="2019-08-27T12:46:00Z">
            <w:rPr/>
          </w:rPrChange>
        </w:rPr>
        <w:t xml:space="preserve">position </w:t>
      </w:r>
      <w:del w:id="11" w:author="Janine LaBletta" w:date="2019-08-27T12:46:00Z">
        <w:r w:rsidRPr="00F5350F" w:rsidDel="005A4A86">
          <w:rPr>
            <w:rFonts w:ascii="Arial" w:hAnsi="Arial" w:cs="Arial"/>
            <w:sz w:val="24"/>
            <w:szCs w:val="24"/>
            <w:rPrChange w:id="12" w:author="Janine LaBletta" w:date="2019-08-27T12:46:00Z">
              <w:rPr/>
            </w:rPrChange>
          </w:rPr>
          <w:delText xml:space="preserve">because of </w:delText>
        </w:r>
      </w:del>
      <w:r w:rsidRPr="00F5350F">
        <w:rPr>
          <w:rFonts w:ascii="Arial" w:hAnsi="Arial" w:cs="Arial"/>
          <w:sz w:val="24"/>
          <w:szCs w:val="24"/>
          <w:rPrChange w:id="13" w:author="Janine LaBletta" w:date="2019-08-27T12:46:00Z">
            <w:rPr/>
          </w:rPrChange>
        </w:rPr>
        <w:t xml:space="preserve">due to a non-service </w:t>
      </w:r>
      <w:del w:id="14" w:author="Janine LaBletta" w:date="2019-08-27T12:45:00Z">
        <w:r w:rsidRPr="00F5350F" w:rsidDel="005A4A86">
          <w:rPr>
            <w:rFonts w:ascii="Arial" w:hAnsi="Arial" w:cs="Arial"/>
            <w:sz w:val="24"/>
            <w:szCs w:val="24"/>
            <w:rPrChange w:id="15" w:author="Janine LaBletta" w:date="2019-08-27T12:46:00Z">
              <w:rPr/>
            </w:rPrChange>
          </w:rPr>
          <w:delText xml:space="preserve">incurredphysical condition or medical </w:delText>
        </w:r>
      </w:del>
      <w:ins w:id="16" w:author="Janine LaBletta" w:date="2019-11-19T14:10:00Z">
        <w:r w:rsidR="006C3A8C" w:rsidRPr="00F5350F">
          <w:rPr>
            <w:rFonts w:ascii="Arial" w:hAnsi="Arial" w:cs="Arial"/>
            <w:sz w:val="24"/>
            <w:szCs w:val="24"/>
            <w:rPrChange w:id="17" w:author="Janine LaBletta" w:date="2019-08-27T12:46:00Z">
              <w:rPr/>
            </w:rPrChange>
          </w:rPr>
          <w:t>connected</w:t>
        </w:r>
        <w:r w:rsidR="006C3A8C" w:rsidRPr="006C3A8C">
          <w:rPr>
            <w:rFonts w:ascii="Arial" w:hAnsi="Arial" w:cs="Arial"/>
            <w:sz w:val="24"/>
            <w:szCs w:val="24"/>
          </w:rPr>
          <w:t xml:space="preserve"> </w:t>
        </w:r>
      </w:ins>
      <w:r w:rsidRPr="00F5350F">
        <w:rPr>
          <w:rFonts w:ascii="Arial" w:hAnsi="Arial" w:cs="Arial"/>
          <w:sz w:val="24"/>
          <w:szCs w:val="24"/>
          <w:rPrChange w:id="18" w:author="Janine LaBletta" w:date="2019-08-27T12:46:00Z">
            <w:rPr/>
          </w:rPrChange>
        </w:rPr>
        <w:t xml:space="preserve">disability, </w:t>
      </w:r>
      <w:ins w:id="19" w:author="Janine LaBletta" w:date="2019-08-27T12:42:00Z">
        <w:r w:rsidRPr="00F5350F">
          <w:rPr>
            <w:rFonts w:ascii="Arial" w:hAnsi="Arial" w:cs="Arial"/>
            <w:sz w:val="24"/>
            <w:szCs w:val="24"/>
            <w:rPrChange w:id="20" w:author="Janine LaBletta" w:date="2019-08-27T12:46:00Z">
              <w:rPr/>
            </w:rPrChange>
          </w:rPr>
          <w:t xml:space="preserve">that employee </w:t>
        </w:r>
      </w:ins>
      <w:r w:rsidRPr="00F5350F">
        <w:rPr>
          <w:rFonts w:ascii="Arial" w:hAnsi="Arial" w:cs="Arial"/>
          <w:sz w:val="24"/>
          <w:szCs w:val="24"/>
          <w:rPrChange w:id="21" w:author="Janine LaBletta" w:date="2019-08-27T12:46:00Z">
            <w:rPr/>
          </w:rPrChange>
        </w:rPr>
        <w:t xml:space="preserve">shall have </w:t>
      </w:r>
      <w:del w:id="22" w:author="Janine LaBletta" w:date="2019-12-11T17:07:00Z">
        <w:r w:rsidRPr="00F5350F" w:rsidDel="00E06292">
          <w:rPr>
            <w:rFonts w:ascii="Arial" w:hAnsi="Arial" w:cs="Arial"/>
            <w:sz w:val="24"/>
            <w:szCs w:val="24"/>
            <w:rPrChange w:id="23" w:author="Janine LaBletta" w:date="2019-08-27T12:46:00Z">
              <w:rPr/>
            </w:rPrChange>
          </w:rPr>
          <w:delText xml:space="preserve">his </w:delText>
        </w:r>
      </w:del>
      <w:ins w:id="24" w:author="Janine LaBletta" w:date="2019-12-11T17:07:00Z">
        <w:r w:rsidR="00E06292">
          <w:rPr>
            <w:rFonts w:ascii="Arial" w:hAnsi="Arial" w:cs="Arial"/>
            <w:sz w:val="24"/>
            <w:szCs w:val="24"/>
          </w:rPr>
          <w:t>their</w:t>
        </w:r>
        <w:r w:rsidR="00E06292" w:rsidRPr="00F5350F">
          <w:rPr>
            <w:rFonts w:ascii="Arial" w:hAnsi="Arial" w:cs="Arial"/>
            <w:sz w:val="24"/>
            <w:szCs w:val="24"/>
            <w:rPrChange w:id="25" w:author="Janine LaBletta" w:date="2019-08-27T12:46:00Z">
              <w:rPr/>
            </w:rPrChange>
          </w:rPr>
          <w:t xml:space="preserve"> </w:t>
        </w:r>
      </w:ins>
      <w:r w:rsidRPr="00F5350F">
        <w:rPr>
          <w:rFonts w:ascii="Arial" w:hAnsi="Arial" w:cs="Arial"/>
          <w:sz w:val="24"/>
          <w:szCs w:val="24"/>
          <w:rPrChange w:id="26" w:author="Janine LaBletta" w:date="2019-08-27T12:46:00Z">
            <w:rPr/>
          </w:rPrChange>
        </w:rPr>
        <w:t>employment terminated or continued in accordance with the following provisions</w:t>
      </w:r>
      <w:ins w:id="27" w:author="Janine LaBletta" w:date="2019-08-27T12:47:00Z">
        <w:r w:rsidRPr="00F5350F">
          <w:rPr>
            <w:rFonts w:ascii="Arial" w:hAnsi="Arial" w:cs="Arial"/>
            <w:sz w:val="24"/>
            <w:szCs w:val="24"/>
          </w:rPr>
          <w:t>:</w:t>
        </w:r>
      </w:ins>
      <w:r w:rsidRPr="00F5350F">
        <w:rPr>
          <w:rFonts w:ascii="Arial" w:hAnsi="Arial" w:cs="Arial"/>
          <w:sz w:val="24"/>
          <w:szCs w:val="24"/>
        </w:rPr>
        <w:t xml:space="preserve"> </w:t>
      </w:r>
    </w:p>
    <w:p w:rsidR="005A4A86" w:rsidRPr="005A4A86" w:rsidRDefault="005A4A86" w:rsidP="005A4A86">
      <w:pPr>
        <w:spacing w:line="240" w:lineRule="auto"/>
        <w:ind w:hanging="960"/>
        <w:rPr>
          <w:rFonts w:ascii="Arial" w:eastAsia="Times New Roman" w:hAnsi="Arial" w:cs="Arial"/>
          <w:sz w:val="24"/>
          <w:szCs w:val="24"/>
        </w:rPr>
      </w:pPr>
      <w:r w:rsidRPr="00F5350F">
        <w:rPr>
          <w:rFonts w:ascii="Arial" w:eastAsia="Times New Roman" w:hAnsi="Arial" w:cs="Arial"/>
          <w:b/>
          <w:bCs/>
          <w:sz w:val="24"/>
          <w:szCs w:val="24"/>
        </w:rPr>
        <w:tab/>
      </w:r>
      <w:r w:rsidRPr="005A4A86">
        <w:rPr>
          <w:rFonts w:ascii="Arial" w:eastAsia="Times New Roman" w:hAnsi="Arial" w:cs="Arial"/>
          <w:b/>
          <w:bCs/>
          <w:sz w:val="24"/>
          <w:szCs w:val="24"/>
        </w:rPr>
        <w:t>17.07</w:t>
      </w:r>
      <w:ins w:id="28" w:author="Janine LaBletta" w:date="2019-08-27T12:47:00Z">
        <w:r w:rsidRPr="00F5350F">
          <w:rPr>
            <w:rFonts w:ascii="Arial" w:eastAsia="Times New Roman" w:hAnsi="Arial" w:cs="Arial"/>
            <w:b/>
            <w:bCs/>
            <w:sz w:val="24"/>
            <w:szCs w:val="24"/>
          </w:rPr>
          <w:t>-</w:t>
        </w:r>
      </w:ins>
      <w:r w:rsidRPr="005A4A86">
        <w:rPr>
          <w:rFonts w:ascii="Arial" w:eastAsia="Times New Roman" w:hAnsi="Arial" w:cs="Arial"/>
          <w:b/>
          <w:bCs/>
          <w:sz w:val="24"/>
          <w:szCs w:val="24"/>
        </w:rPr>
        <w:t>1</w:t>
      </w:r>
      <w:r w:rsidRPr="005A4A86">
        <w:rPr>
          <w:rFonts w:ascii="Arial" w:eastAsia="Times New Roman" w:hAnsi="Arial" w:cs="Arial"/>
          <w:sz w:val="24"/>
          <w:szCs w:val="24"/>
        </w:rPr>
        <w:t xml:space="preserve"> </w:t>
      </w:r>
      <w:del w:id="29" w:author="Janine LaBletta" w:date="2019-08-28T10:46:00Z">
        <w:r w:rsidRPr="005A4A86" w:rsidDel="00CF5AEE">
          <w:rPr>
            <w:rFonts w:ascii="Arial" w:eastAsia="Times New Roman" w:hAnsi="Arial" w:cs="Arial"/>
            <w:sz w:val="24"/>
            <w:szCs w:val="24"/>
          </w:rPr>
          <w:delText>-</w:delText>
        </w:r>
      </w:del>
      <w:ins w:id="30" w:author="Janine LaBletta" w:date="2019-08-28T10:46:00Z">
        <w:r w:rsidR="00CF5AEE" w:rsidRPr="00F5350F">
          <w:rPr>
            <w:rFonts w:ascii="Arial" w:eastAsia="Times New Roman" w:hAnsi="Arial" w:cs="Arial"/>
            <w:sz w:val="24"/>
            <w:szCs w:val="24"/>
          </w:rPr>
          <w:t>–</w:t>
        </w:r>
      </w:ins>
      <w:r w:rsidRPr="005A4A86">
        <w:rPr>
          <w:rFonts w:ascii="Arial" w:eastAsia="Times New Roman" w:hAnsi="Arial" w:cs="Arial"/>
          <w:sz w:val="24"/>
          <w:szCs w:val="24"/>
        </w:rPr>
        <w:t xml:space="preserve"> </w:t>
      </w:r>
      <w:ins w:id="31" w:author="Janine LaBletta" w:date="2019-08-28T10:46:00Z">
        <w:r w:rsidR="00CF5AEE" w:rsidRPr="00F5350F">
          <w:rPr>
            <w:rFonts w:ascii="Arial" w:eastAsia="Times New Roman" w:hAnsi="Arial" w:cs="Arial"/>
            <w:b/>
            <w:sz w:val="24"/>
            <w:szCs w:val="24"/>
            <w:rPrChange w:id="32" w:author="Janine LaBletta" w:date="2019-08-28T10:46:00Z">
              <w:rPr>
                <w:rFonts w:ascii="Arial" w:eastAsia="Times New Roman" w:hAnsi="Arial" w:cs="Arial"/>
                <w:color w:val="000000"/>
                <w:sz w:val="24"/>
                <w:szCs w:val="24"/>
              </w:rPr>
            </w:rPrChange>
          </w:rPr>
          <w:t>ADDITIONAL</w:t>
        </w:r>
        <w:r w:rsidR="00CF5AEE" w:rsidRPr="00F5350F">
          <w:rPr>
            <w:rFonts w:ascii="Arial" w:eastAsia="Times New Roman" w:hAnsi="Arial" w:cs="Arial"/>
            <w:sz w:val="24"/>
            <w:szCs w:val="24"/>
          </w:rPr>
          <w:t xml:space="preserve"> </w:t>
        </w:r>
      </w:ins>
      <w:del w:id="33" w:author="Janine LaBletta" w:date="2019-08-28T10:46:00Z">
        <w:r w:rsidRPr="005A4A86" w:rsidDel="00CF5AEE">
          <w:rPr>
            <w:rFonts w:ascii="Arial" w:eastAsia="Times New Roman" w:hAnsi="Arial" w:cs="Arial"/>
            <w:b/>
            <w:bCs/>
            <w:caps/>
            <w:sz w:val="24"/>
            <w:szCs w:val="24"/>
          </w:rPr>
          <w:delText xml:space="preserve">EMPLOYMENT STATUS DURING </w:delText>
        </w:r>
      </w:del>
      <w:r w:rsidRPr="005A4A86">
        <w:rPr>
          <w:rFonts w:ascii="Arial" w:eastAsia="Times New Roman" w:hAnsi="Arial" w:cs="Arial"/>
          <w:b/>
          <w:bCs/>
          <w:caps/>
          <w:sz w:val="24"/>
          <w:szCs w:val="24"/>
        </w:rPr>
        <w:t>LEAVE</w:t>
      </w:r>
      <w:del w:id="34" w:author="Janine LaBletta" w:date="2019-08-28T10:46:00Z">
        <w:r w:rsidRPr="005A4A86" w:rsidDel="00CF5AEE">
          <w:rPr>
            <w:rFonts w:ascii="Arial" w:eastAsia="Times New Roman" w:hAnsi="Arial" w:cs="Arial"/>
            <w:b/>
            <w:bCs/>
            <w:caps/>
            <w:sz w:val="24"/>
            <w:szCs w:val="24"/>
          </w:rPr>
          <w:delText>S</w:delText>
        </w:r>
      </w:del>
      <w:r w:rsidRPr="005A4A86">
        <w:rPr>
          <w:rFonts w:ascii="Arial" w:eastAsia="Times New Roman" w:hAnsi="Arial" w:cs="Arial"/>
          <w:b/>
          <w:bCs/>
          <w:caps/>
          <w:sz w:val="24"/>
          <w:szCs w:val="24"/>
        </w:rPr>
        <w:t>.</w:t>
      </w:r>
      <w:r w:rsidRPr="005A4A86">
        <w:rPr>
          <w:rFonts w:ascii="Arial" w:eastAsia="Times New Roman" w:hAnsi="Arial" w:cs="Arial"/>
          <w:sz w:val="24"/>
          <w:szCs w:val="24"/>
        </w:rPr>
        <w:t> </w:t>
      </w:r>
      <w:del w:id="35" w:author="Janine LaBletta" w:date="2019-08-28T10:47:00Z">
        <w:r w:rsidRPr="005A4A86" w:rsidDel="00C845D6">
          <w:rPr>
            <w:rFonts w:ascii="Arial" w:eastAsia="Times New Roman" w:hAnsi="Arial" w:cs="Arial"/>
            <w:sz w:val="24"/>
            <w:szCs w:val="24"/>
          </w:rPr>
          <w:delText xml:space="preserve"> In the event the employee concedes his disability or physical condition and remains absent from work on sick leave, vacation leave, compensatory time, leave without pay, or any other permissive leave available to him</w:delText>
        </w:r>
        <w:r w:rsidRPr="00F5350F" w:rsidDel="00C845D6">
          <w:rPr>
            <w:rFonts w:ascii="Arial" w:eastAsia="Times New Roman" w:hAnsi="Arial" w:cs="Arial"/>
            <w:sz w:val="24"/>
            <w:szCs w:val="24"/>
          </w:rPr>
          <w:delText>,</w:delText>
        </w:r>
      </w:del>
      <w:ins w:id="36" w:author="Janine LaBletta" w:date="2019-08-28T10:47:00Z">
        <w:r w:rsidR="00C845D6" w:rsidRPr="00F5350F">
          <w:rPr>
            <w:rFonts w:ascii="Arial" w:eastAsia="Times New Roman" w:hAnsi="Arial" w:cs="Arial"/>
            <w:sz w:val="24"/>
            <w:szCs w:val="24"/>
          </w:rPr>
          <w:t xml:space="preserve">.  </w:t>
        </w:r>
        <w:r w:rsidR="00C845D6" w:rsidRPr="00F5350F">
          <w:rPr>
            <w:rFonts w:ascii="Arial" w:hAnsi="Arial" w:cs="Arial"/>
            <w:sz w:val="24"/>
            <w:szCs w:val="24"/>
            <w:rPrChange w:id="37" w:author="Janine LaBletta" w:date="2019-08-28T10:47:00Z">
              <w:rPr/>
            </w:rPrChange>
          </w:rPr>
          <w:t xml:space="preserve">The employee may request additional leave from </w:t>
        </w:r>
      </w:ins>
      <w:ins w:id="38" w:author="Janine LaBletta" w:date="2019-12-11T17:14:00Z">
        <w:r w:rsidR="00E06292">
          <w:rPr>
            <w:rFonts w:ascii="Arial" w:hAnsi="Arial" w:cs="Arial"/>
            <w:sz w:val="24"/>
            <w:szCs w:val="24"/>
          </w:rPr>
          <w:t>their</w:t>
        </w:r>
      </w:ins>
      <w:ins w:id="39" w:author="Janine LaBletta" w:date="2019-08-28T10:47:00Z">
        <w:r w:rsidR="00C845D6" w:rsidRPr="00F5350F">
          <w:rPr>
            <w:rFonts w:ascii="Arial" w:hAnsi="Arial" w:cs="Arial"/>
            <w:sz w:val="24"/>
            <w:szCs w:val="24"/>
            <w:rPrChange w:id="40" w:author="Janine LaBletta" w:date="2019-08-28T10:47:00Z">
              <w:rPr/>
            </w:rPrChange>
          </w:rPr>
          <w:t xml:space="preserve"> appointing authority pursuant to the established practice to request such leave.  </w:t>
        </w:r>
      </w:ins>
      <w:r w:rsidRPr="00F5350F">
        <w:rPr>
          <w:rFonts w:ascii="Arial" w:eastAsia="Times New Roman" w:hAnsi="Arial" w:cs="Arial"/>
          <w:sz w:val="24"/>
          <w:szCs w:val="24"/>
        </w:rPr>
        <w:t xml:space="preserve"> </w:t>
      </w:r>
      <w:del w:id="41" w:author="Janine LaBletta" w:date="2019-08-28T10:47:00Z">
        <w:r w:rsidRPr="00F5350F" w:rsidDel="00C845D6">
          <w:rPr>
            <w:rFonts w:ascii="Arial" w:eastAsia="Times New Roman" w:hAnsi="Arial" w:cs="Arial"/>
            <w:sz w:val="24"/>
            <w:szCs w:val="24"/>
          </w:rPr>
          <w:delText>t</w:delText>
        </w:r>
      </w:del>
      <w:ins w:id="42" w:author="Janine LaBletta" w:date="2019-08-28T10:47:00Z">
        <w:r w:rsidR="00C845D6" w:rsidRPr="00F5350F">
          <w:rPr>
            <w:rFonts w:ascii="Arial" w:eastAsia="Times New Roman" w:hAnsi="Arial" w:cs="Arial"/>
            <w:sz w:val="24"/>
            <w:szCs w:val="24"/>
          </w:rPr>
          <w:t>T</w:t>
        </w:r>
      </w:ins>
      <w:r w:rsidRPr="00F5350F">
        <w:rPr>
          <w:rFonts w:ascii="Arial" w:eastAsia="Times New Roman" w:hAnsi="Arial" w:cs="Arial"/>
          <w:sz w:val="24"/>
          <w:szCs w:val="24"/>
        </w:rPr>
        <w:t xml:space="preserve">he responsibility of obtaining such leaves or renewals thereof is solely the </w:t>
      </w:r>
      <w:proofErr w:type="gramStart"/>
      <w:r w:rsidRPr="00F5350F">
        <w:rPr>
          <w:rFonts w:ascii="Arial" w:eastAsia="Times New Roman" w:hAnsi="Arial" w:cs="Arial"/>
          <w:sz w:val="24"/>
          <w:szCs w:val="24"/>
        </w:rPr>
        <w:t>employee</w:t>
      </w:r>
      <w:r w:rsidRPr="00F5350F">
        <w:rPr>
          <w:rFonts w:ascii="Arial" w:eastAsia="Times New Roman" w:hAnsi="Arial" w:cs="Arial"/>
          <w:sz w:val="24"/>
          <w:szCs w:val="24"/>
          <w:rPrChange w:id="43" w:author="Janine LaBletta" w:date="2019-08-28T10:47:00Z">
            <w:rPr>
              <w:rFonts w:ascii="Arial" w:eastAsia="Times New Roman" w:hAnsi="Arial" w:cs="Arial"/>
              <w:color w:val="000000"/>
              <w:sz w:val="24"/>
              <w:szCs w:val="24"/>
            </w:rPr>
          </w:rPrChange>
        </w:rPr>
        <w:t>'s</w:t>
      </w:r>
      <w:proofErr w:type="gramEnd"/>
      <w:r w:rsidRPr="00F5350F">
        <w:rPr>
          <w:rFonts w:ascii="Arial" w:eastAsia="Times New Roman" w:hAnsi="Arial" w:cs="Arial"/>
          <w:sz w:val="24"/>
          <w:szCs w:val="24"/>
          <w:rPrChange w:id="44" w:author="Janine LaBletta" w:date="2019-08-28T10:47:00Z">
            <w:rPr>
              <w:rFonts w:ascii="Arial" w:eastAsia="Times New Roman" w:hAnsi="Arial" w:cs="Arial"/>
              <w:color w:val="000000"/>
              <w:sz w:val="24"/>
              <w:szCs w:val="24"/>
            </w:rPr>
          </w:rPrChange>
        </w:rPr>
        <w:t xml:space="preserve">. </w:t>
      </w:r>
    </w:p>
    <w:p w:rsidR="005A4A86" w:rsidRPr="005A4A86" w:rsidRDefault="005A4A86" w:rsidP="005A4A86">
      <w:pPr>
        <w:spacing w:line="240" w:lineRule="auto"/>
        <w:ind w:hanging="960"/>
        <w:rPr>
          <w:rFonts w:ascii="Arial" w:eastAsia="Times New Roman" w:hAnsi="Arial" w:cs="Arial"/>
          <w:sz w:val="24"/>
          <w:szCs w:val="24"/>
        </w:rPr>
      </w:pPr>
      <w:r w:rsidRPr="00F5350F">
        <w:rPr>
          <w:rFonts w:ascii="Arial" w:eastAsia="Times New Roman" w:hAnsi="Arial" w:cs="Arial"/>
          <w:b/>
          <w:bCs/>
          <w:sz w:val="24"/>
          <w:szCs w:val="24"/>
        </w:rPr>
        <w:tab/>
      </w:r>
      <w:r w:rsidRPr="005A4A86">
        <w:rPr>
          <w:rFonts w:ascii="Arial" w:eastAsia="Times New Roman" w:hAnsi="Arial" w:cs="Arial"/>
          <w:b/>
          <w:bCs/>
          <w:sz w:val="24"/>
          <w:szCs w:val="24"/>
        </w:rPr>
        <w:t>17.07</w:t>
      </w:r>
      <w:ins w:id="45" w:author="Janine LaBletta" w:date="2019-08-27T12:47:00Z">
        <w:r w:rsidRPr="00F5350F">
          <w:rPr>
            <w:rFonts w:ascii="Arial" w:eastAsia="Times New Roman" w:hAnsi="Arial" w:cs="Arial"/>
            <w:b/>
            <w:bCs/>
            <w:sz w:val="24"/>
            <w:szCs w:val="24"/>
          </w:rPr>
          <w:t>-</w:t>
        </w:r>
      </w:ins>
      <w:r w:rsidRPr="005A4A86">
        <w:rPr>
          <w:rFonts w:ascii="Arial" w:eastAsia="Times New Roman" w:hAnsi="Arial" w:cs="Arial"/>
          <w:b/>
          <w:bCs/>
          <w:sz w:val="24"/>
          <w:szCs w:val="24"/>
        </w:rPr>
        <w:t>2</w:t>
      </w:r>
      <w:r w:rsidRPr="005A4A86">
        <w:rPr>
          <w:rFonts w:ascii="Arial" w:eastAsia="Times New Roman" w:hAnsi="Arial" w:cs="Arial"/>
          <w:sz w:val="24"/>
          <w:szCs w:val="24"/>
        </w:rPr>
        <w:t xml:space="preserve"> </w:t>
      </w:r>
      <w:del w:id="46" w:author="Janine LaBletta" w:date="2019-08-28T10:47:00Z">
        <w:r w:rsidRPr="005A4A86" w:rsidDel="00C845D6">
          <w:rPr>
            <w:rFonts w:ascii="Arial" w:eastAsia="Times New Roman" w:hAnsi="Arial" w:cs="Arial"/>
            <w:sz w:val="24"/>
            <w:szCs w:val="24"/>
          </w:rPr>
          <w:delText>-</w:delText>
        </w:r>
      </w:del>
      <w:ins w:id="47" w:author="Janine LaBletta" w:date="2019-08-28T10:47:00Z">
        <w:r w:rsidR="00C845D6" w:rsidRPr="00F5350F">
          <w:rPr>
            <w:rFonts w:ascii="Arial" w:eastAsia="Times New Roman" w:hAnsi="Arial" w:cs="Arial"/>
            <w:sz w:val="24"/>
            <w:szCs w:val="24"/>
          </w:rPr>
          <w:t>–</w:t>
        </w:r>
      </w:ins>
      <w:del w:id="48" w:author="Janine LaBletta" w:date="2019-08-28T10:47:00Z">
        <w:r w:rsidRPr="005A4A86" w:rsidDel="00C845D6">
          <w:rPr>
            <w:rFonts w:ascii="Arial" w:eastAsia="Times New Roman" w:hAnsi="Arial" w:cs="Arial"/>
            <w:sz w:val="24"/>
            <w:szCs w:val="24"/>
          </w:rPr>
          <w:delText xml:space="preserve"> </w:delText>
        </w:r>
      </w:del>
      <w:ins w:id="49" w:author="Janine LaBletta" w:date="2019-08-28T10:47:00Z">
        <w:r w:rsidR="00C845D6" w:rsidRPr="00F5350F">
          <w:rPr>
            <w:rFonts w:ascii="Arial" w:eastAsia="Times New Roman" w:hAnsi="Arial" w:cs="Arial"/>
            <w:b/>
            <w:sz w:val="24"/>
            <w:szCs w:val="24"/>
          </w:rPr>
          <w:t>REASONABLE ACCOMM</w:t>
        </w:r>
      </w:ins>
      <w:ins w:id="50" w:author="Janine LaBletta" w:date="2019-08-28T10:48:00Z">
        <w:r w:rsidR="00C845D6" w:rsidRPr="00F5350F">
          <w:rPr>
            <w:rFonts w:ascii="Arial" w:eastAsia="Times New Roman" w:hAnsi="Arial" w:cs="Arial"/>
            <w:b/>
            <w:sz w:val="24"/>
            <w:szCs w:val="24"/>
          </w:rPr>
          <w:t xml:space="preserve">ODATION </w:t>
        </w:r>
      </w:ins>
      <w:del w:id="51" w:author="Janine LaBletta" w:date="2019-08-28T10:47:00Z">
        <w:r w:rsidRPr="005A4A86" w:rsidDel="00C845D6">
          <w:rPr>
            <w:rFonts w:ascii="Arial" w:eastAsia="Times New Roman" w:hAnsi="Arial" w:cs="Arial"/>
            <w:b/>
            <w:bCs/>
            <w:caps/>
            <w:sz w:val="24"/>
            <w:szCs w:val="24"/>
          </w:rPr>
          <w:delText>MEDICAL REEXAMINATIONS</w:delText>
        </w:r>
      </w:del>
      <w:r w:rsidRPr="005A4A86">
        <w:rPr>
          <w:rFonts w:ascii="Arial" w:eastAsia="Times New Roman" w:hAnsi="Arial" w:cs="Arial"/>
          <w:b/>
          <w:bCs/>
          <w:caps/>
          <w:sz w:val="24"/>
          <w:szCs w:val="24"/>
        </w:rPr>
        <w:t>.</w:t>
      </w:r>
      <w:r w:rsidRPr="005A4A86">
        <w:rPr>
          <w:rFonts w:ascii="Arial" w:eastAsia="Times New Roman" w:hAnsi="Arial" w:cs="Arial"/>
          <w:sz w:val="24"/>
          <w:szCs w:val="24"/>
        </w:rPr>
        <w:t> </w:t>
      </w:r>
      <w:del w:id="52" w:author="Janine LaBletta" w:date="2019-08-28T10:48:00Z">
        <w:r w:rsidRPr="005A4A86" w:rsidDel="00C845D6">
          <w:rPr>
            <w:rFonts w:ascii="Arial" w:eastAsia="Times New Roman" w:hAnsi="Arial" w:cs="Arial"/>
            <w:sz w:val="24"/>
            <w:szCs w:val="24"/>
          </w:rPr>
          <w:delText xml:space="preserve"> If, as and when the employee believes he has recovered and/or is able to return to work, he may apply to the Chief of the Municipal Medical Dispensary for examination or reexamination.  Such an application made to that officer by personal appearance at his office prior to the expiration of a leave with or without pay shall suspend the application of Regulation </w:delText>
        </w:r>
        <w:r w:rsidRPr="005A4A86" w:rsidDel="00C845D6">
          <w:rPr>
            <w:rFonts w:ascii="Arial" w:eastAsia="Times New Roman" w:hAnsi="Arial" w:cs="Arial"/>
            <w:sz w:val="24"/>
            <w:szCs w:val="24"/>
          </w:rPr>
          <w:fldChar w:fldCharType="begin"/>
        </w:r>
        <w:r w:rsidRPr="005A4A86" w:rsidDel="00C845D6">
          <w:rPr>
            <w:rFonts w:ascii="Arial" w:eastAsia="Times New Roman" w:hAnsi="Arial" w:cs="Arial"/>
            <w:sz w:val="24"/>
            <w:szCs w:val="24"/>
          </w:rPr>
          <w:delInstrText xml:space="preserve"> HYPERLINK "http://personnel-web.phila.gov/webregs/?reg=22" \l "reg.22.021" \o "22.021" </w:delInstrText>
        </w:r>
        <w:r w:rsidRPr="005A4A86" w:rsidDel="00C845D6">
          <w:rPr>
            <w:rFonts w:ascii="Arial" w:eastAsia="Times New Roman" w:hAnsi="Arial" w:cs="Arial"/>
            <w:sz w:val="24"/>
            <w:szCs w:val="24"/>
          </w:rPr>
          <w:fldChar w:fldCharType="separate"/>
        </w:r>
        <w:r w:rsidRPr="005A4A86" w:rsidDel="00C845D6">
          <w:rPr>
            <w:rFonts w:ascii="Arial" w:eastAsia="Times New Roman" w:hAnsi="Arial" w:cs="Arial"/>
            <w:sz w:val="24"/>
            <w:szCs w:val="24"/>
            <w:u w:val="single"/>
          </w:rPr>
          <w:delText>22.021</w:delText>
        </w:r>
        <w:r w:rsidRPr="005A4A86" w:rsidDel="00C845D6">
          <w:rPr>
            <w:rFonts w:ascii="Arial" w:eastAsia="Times New Roman" w:hAnsi="Arial" w:cs="Arial"/>
            <w:sz w:val="24"/>
            <w:szCs w:val="24"/>
          </w:rPr>
          <w:fldChar w:fldCharType="end"/>
        </w:r>
        <w:r w:rsidRPr="005A4A86" w:rsidDel="00C845D6">
          <w:rPr>
            <w:rFonts w:ascii="Arial" w:eastAsia="Times New Roman" w:hAnsi="Arial" w:cs="Arial"/>
            <w:sz w:val="24"/>
            <w:szCs w:val="24"/>
          </w:rPr>
          <w:delText xml:space="preserve"> until five (5) days after notice of the determination by that officer is mailed to the employee</w:delText>
        </w:r>
        <w:r w:rsidRPr="00F5350F" w:rsidDel="00C845D6">
          <w:rPr>
            <w:rFonts w:ascii="Arial" w:eastAsia="Times New Roman" w:hAnsi="Arial" w:cs="Arial"/>
            <w:sz w:val="24"/>
            <w:szCs w:val="24"/>
          </w:rPr>
          <w:delText>.</w:delText>
        </w:r>
      </w:del>
      <w:r w:rsidRPr="00F5350F">
        <w:rPr>
          <w:rFonts w:ascii="Arial" w:eastAsia="Times New Roman" w:hAnsi="Arial" w:cs="Arial"/>
          <w:sz w:val="24"/>
          <w:szCs w:val="24"/>
        </w:rPr>
        <w:t xml:space="preserve"> </w:t>
      </w:r>
      <w:ins w:id="53" w:author="Janine LaBletta" w:date="2019-08-28T10:48:00Z">
        <w:r w:rsidR="00C845D6" w:rsidRPr="00F5350F">
          <w:rPr>
            <w:rFonts w:ascii="Arial" w:eastAsia="Times New Roman" w:hAnsi="Arial" w:cs="Arial"/>
            <w:sz w:val="24"/>
            <w:szCs w:val="24"/>
          </w:rPr>
          <w:t xml:space="preserve">  </w:t>
        </w:r>
        <w:bookmarkStart w:id="54" w:name="_Hlk20328364"/>
        <w:r w:rsidR="00C845D6" w:rsidRPr="00F5350F">
          <w:rPr>
            <w:rFonts w:ascii="Arial" w:hAnsi="Arial" w:cs="Arial"/>
            <w:sz w:val="24"/>
            <w:szCs w:val="24"/>
            <w:rPrChange w:id="55" w:author="Janine LaBletta" w:date="2019-08-28T10:48:00Z">
              <w:rPr/>
            </w:rPrChange>
          </w:rPr>
          <w:t>The employee may request the appointing authority provide him with a reasonable accommodation, including reassignment, pursuant to Regulation 34.</w:t>
        </w:r>
      </w:ins>
      <w:bookmarkEnd w:id="54"/>
    </w:p>
    <w:p w:rsidR="005A4A86" w:rsidRPr="005A4A86" w:rsidRDefault="005A4A86" w:rsidP="005A4A86">
      <w:pPr>
        <w:spacing w:line="240" w:lineRule="auto"/>
        <w:ind w:hanging="960"/>
        <w:rPr>
          <w:rFonts w:ascii="Arial" w:eastAsia="Times New Roman" w:hAnsi="Arial" w:cs="Arial"/>
          <w:sz w:val="24"/>
          <w:szCs w:val="24"/>
        </w:rPr>
      </w:pPr>
      <w:r w:rsidRPr="00F5350F">
        <w:rPr>
          <w:rFonts w:ascii="Arial" w:eastAsia="Times New Roman" w:hAnsi="Arial" w:cs="Arial"/>
          <w:b/>
          <w:bCs/>
          <w:sz w:val="24"/>
          <w:szCs w:val="24"/>
        </w:rPr>
        <w:tab/>
      </w:r>
      <w:r w:rsidRPr="005A4A86">
        <w:rPr>
          <w:rFonts w:ascii="Arial" w:eastAsia="Times New Roman" w:hAnsi="Arial" w:cs="Arial"/>
          <w:b/>
          <w:bCs/>
          <w:sz w:val="24"/>
          <w:szCs w:val="24"/>
        </w:rPr>
        <w:t>17.07</w:t>
      </w:r>
      <w:ins w:id="56" w:author="Janine LaBletta" w:date="2019-08-27T12:47:00Z">
        <w:r w:rsidRPr="00F5350F">
          <w:rPr>
            <w:rFonts w:ascii="Arial" w:eastAsia="Times New Roman" w:hAnsi="Arial" w:cs="Arial"/>
            <w:b/>
            <w:bCs/>
            <w:sz w:val="24"/>
            <w:szCs w:val="24"/>
          </w:rPr>
          <w:t>-</w:t>
        </w:r>
      </w:ins>
      <w:r w:rsidRPr="005A4A86">
        <w:rPr>
          <w:rFonts w:ascii="Arial" w:eastAsia="Times New Roman" w:hAnsi="Arial" w:cs="Arial"/>
          <w:b/>
          <w:bCs/>
          <w:sz w:val="24"/>
          <w:szCs w:val="24"/>
        </w:rPr>
        <w:t>3</w:t>
      </w:r>
      <w:r w:rsidRPr="005A4A86">
        <w:rPr>
          <w:rFonts w:ascii="Arial" w:eastAsia="Times New Roman" w:hAnsi="Arial" w:cs="Arial"/>
          <w:sz w:val="24"/>
          <w:szCs w:val="24"/>
        </w:rPr>
        <w:t xml:space="preserve"> - </w:t>
      </w:r>
      <w:r w:rsidRPr="005A4A86">
        <w:rPr>
          <w:rFonts w:ascii="Arial" w:eastAsia="Times New Roman" w:hAnsi="Arial" w:cs="Arial"/>
          <w:b/>
          <w:bCs/>
          <w:caps/>
          <w:sz w:val="24"/>
          <w:szCs w:val="24"/>
        </w:rPr>
        <w:t>SEPARATIONS AND APPEALS.</w:t>
      </w:r>
      <w:r w:rsidRPr="005A4A86">
        <w:rPr>
          <w:rFonts w:ascii="Arial" w:eastAsia="Times New Roman" w:hAnsi="Arial" w:cs="Arial"/>
          <w:sz w:val="24"/>
          <w:szCs w:val="24"/>
        </w:rPr>
        <w:t xml:space="preserve">  </w:t>
      </w:r>
      <w:del w:id="57" w:author="Janine LaBletta" w:date="2019-08-28T10:49:00Z">
        <w:r w:rsidRPr="005A4A86" w:rsidDel="00C845D6">
          <w:rPr>
            <w:rFonts w:ascii="Arial" w:eastAsia="Times New Roman" w:hAnsi="Arial" w:cs="Arial"/>
            <w:sz w:val="24"/>
            <w:szCs w:val="24"/>
          </w:rPr>
          <w:delText xml:space="preserve">A determination by the Chief of the Municipal Medical Dispensary that the employee, following reexamination as provided in subsection </w:delText>
        </w:r>
        <w:r w:rsidRPr="005A4A86" w:rsidDel="00C845D6">
          <w:rPr>
            <w:rFonts w:ascii="Arial" w:eastAsia="Times New Roman" w:hAnsi="Arial" w:cs="Arial"/>
            <w:sz w:val="24"/>
            <w:szCs w:val="24"/>
          </w:rPr>
          <w:fldChar w:fldCharType="begin"/>
        </w:r>
        <w:r w:rsidRPr="005A4A86" w:rsidDel="00C845D6">
          <w:rPr>
            <w:rFonts w:ascii="Arial" w:eastAsia="Times New Roman" w:hAnsi="Arial" w:cs="Arial"/>
            <w:sz w:val="24"/>
            <w:szCs w:val="24"/>
          </w:rPr>
          <w:delInstrText xml:space="preserve"> HYPERLINK "http://personnel-web.phila.gov/webregs/?reg=17" \l "reg.17.072" \o "17.072" </w:delInstrText>
        </w:r>
        <w:r w:rsidRPr="005A4A86" w:rsidDel="00C845D6">
          <w:rPr>
            <w:rFonts w:ascii="Arial" w:eastAsia="Times New Roman" w:hAnsi="Arial" w:cs="Arial"/>
            <w:sz w:val="24"/>
            <w:szCs w:val="24"/>
          </w:rPr>
          <w:fldChar w:fldCharType="separate"/>
        </w:r>
        <w:r w:rsidRPr="005A4A86" w:rsidDel="00C845D6">
          <w:rPr>
            <w:rFonts w:ascii="Arial" w:eastAsia="Times New Roman" w:hAnsi="Arial" w:cs="Arial"/>
            <w:sz w:val="24"/>
            <w:szCs w:val="24"/>
            <w:u w:val="single"/>
          </w:rPr>
          <w:delText>17.072</w:delText>
        </w:r>
        <w:r w:rsidRPr="005A4A86" w:rsidDel="00C845D6">
          <w:rPr>
            <w:rFonts w:ascii="Arial" w:eastAsia="Times New Roman" w:hAnsi="Arial" w:cs="Arial"/>
            <w:sz w:val="24"/>
            <w:szCs w:val="24"/>
          </w:rPr>
          <w:fldChar w:fldCharType="end"/>
        </w:r>
        <w:r w:rsidRPr="005A4A86" w:rsidDel="00C845D6">
          <w:rPr>
            <w:rFonts w:ascii="Arial" w:eastAsia="Times New Roman" w:hAnsi="Arial" w:cs="Arial"/>
            <w:sz w:val="24"/>
            <w:szCs w:val="24"/>
          </w:rPr>
          <w:delText>, is still disabled or in unsatisfactory physical condition shall serve as authorization for the appointing authority to take one or more of the following actions</w:delText>
        </w:r>
        <w:r w:rsidRPr="00F5350F" w:rsidDel="00C845D6">
          <w:rPr>
            <w:rFonts w:ascii="Arial" w:eastAsia="Times New Roman" w:hAnsi="Arial" w:cs="Arial"/>
            <w:sz w:val="24"/>
            <w:szCs w:val="24"/>
          </w:rPr>
          <w:delText xml:space="preserve">: </w:delText>
        </w:r>
      </w:del>
      <w:ins w:id="58" w:author="Janine LaBletta" w:date="2019-08-28T10:49:00Z">
        <w:r w:rsidR="00C845D6" w:rsidRPr="00F5350F">
          <w:rPr>
            <w:rFonts w:ascii="Arial" w:hAnsi="Arial" w:cs="Arial"/>
            <w:sz w:val="24"/>
            <w:szCs w:val="24"/>
            <w:rPrChange w:id="59" w:author="Janine LaBletta" w:date="2019-08-28T10:49:00Z">
              <w:rPr/>
            </w:rPrChange>
          </w:rPr>
          <w:t xml:space="preserve">If the employee has exhausted all available leave, and </w:t>
        </w:r>
      </w:ins>
      <w:ins w:id="60" w:author="Janine LaBletta" w:date="2019-12-11T17:14:00Z">
        <w:r w:rsidR="00E06292">
          <w:rPr>
            <w:rFonts w:ascii="Arial" w:hAnsi="Arial" w:cs="Arial"/>
            <w:sz w:val="24"/>
            <w:szCs w:val="24"/>
          </w:rPr>
          <w:t>their</w:t>
        </w:r>
      </w:ins>
      <w:ins w:id="61" w:author="Janine LaBletta" w:date="2019-08-28T10:49:00Z">
        <w:r w:rsidR="00C845D6" w:rsidRPr="00F5350F">
          <w:rPr>
            <w:rFonts w:ascii="Arial" w:hAnsi="Arial" w:cs="Arial"/>
            <w:sz w:val="24"/>
            <w:szCs w:val="24"/>
            <w:rPrChange w:id="62" w:author="Janine LaBletta" w:date="2019-08-28T10:49:00Z">
              <w:rPr/>
            </w:rPrChange>
          </w:rPr>
          <w:t xml:space="preserve"> appointing authority has denied any requests for additional unpaid leave, and, after undergoing a medical examination pursuant to Regulation 9.14</w:t>
        </w:r>
      </w:ins>
      <w:ins w:id="63" w:author="Janine LaBletta" w:date="2019-12-18T09:22:00Z">
        <w:r w:rsidR="000D0935">
          <w:rPr>
            <w:rFonts w:ascii="Arial" w:hAnsi="Arial" w:cs="Arial"/>
            <w:sz w:val="24"/>
            <w:szCs w:val="24"/>
          </w:rPr>
          <w:t>-</w:t>
        </w:r>
      </w:ins>
      <w:ins w:id="64" w:author="Janine LaBletta" w:date="2019-08-28T10:49:00Z">
        <w:r w:rsidR="00C845D6" w:rsidRPr="00F5350F">
          <w:rPr>
            <w:rFonts w:ascii="Arial" w:hAnsi="Arial" w:cs="Arial"/>
            <w:sz w:val="24"/>
            <w:szCs w:val="24"/>
            <w:rPrChange w:id="65" w:author="Janine LaBletta" w:date="2019-08-28T10:49:00Z">
              <w:rPr/>
            </w:rPrChange>
          </w:rPr>
          <w:t xml:space="preserve">1, </w:t>
        </w:r>
        <w:bookmarkStart w:id="66" w:name="_Hlk20328445"/>
        <w:r w:rsidR="00C845D6" w:rsidRPr="00F5350F">
          <w:rPr>
            <w:rFonts w:ascii="Arial" w:hAnsi="Arial" w:cs="Arial"/>
            <w:sz w:val="24"/>
            <w:szCs w:val="24"/>
            <w:rPrChange w:id="67" w:author="Janine LaBletta" w:date="2019-08-28T10:49:00Z">
              <w:rPr/>
            </w:rPrChange>
          </w:rPr>
          <w:t xml:space="preserve">is judged by the examining physician to be unable to perform the essential functions of </w:t>
        </w:r>
      </w:ins>
      <w:ins w:id="68" w:author="Janine LaBletta" w:date="2019-12-11T17:14:00Z">
        <w:r w:rsidR="00E06292">
          <w:rPr>
            <w:rFonts w:ascii="Arial" w:hAnsi="Arial" w:cs="Arial"/>
            <w:sz w:val="24"/>
            <w:szCs w:val="24"/>
          </w:rPr>
          <w:t>their</w:t>
        </w:r>
      </w:ins>
      <w:ins w:id="69" w:author="Janine LaBletta" w:date="2019-08-28T10:49:00Z">
        <w:r w:rsidR="00C845D6" w:rsidRPr="00F5350F">
          <w:rPr>
            <w:rFonts w:ascii="Arial" w:hAnsi="Arial" w:cs="Arial"/>
            <w:sz w:val="24"/>
            <w:szCs w:val="24"/>
            <w:rPrChange w:id="70" w:author="Janine LaBletta" w:date="2019-08-28T10:49:00Z">
              <w:rPr/>
            </w:rPrChange>
          </w:rPr>
          <w:t xml:space="preserve"> position due to a non-service connected disability with or without a reasonable accommodation, and the employee is unwilling to pursue reassignment as a reasonable accommodation, the appointing authority may:</w:t>
        </w:r>
      </w:ins>
      <w:bookmarkEnd w:id="66"/>
    </w:p>
    <w:p w:rsidR="005A4A86" w:rsidRPr="005A4A86" w:rsidDel="00C845D6" w:rsidRDefault="005A4A86" w:rsidP="00C845D6">
      <w:pPr>
        <w:spacing w:line="240" w:lineRule="auto"/>
        <w:ind w:hanging="1080"/>
        <w:rPr>
          <w:del w:id="71" w:author="Janine LaBletta" w:date="2019-08-28T10:48:00Z"/>
          <w:rFonts w:ascii="Arial" w:eastAsia="Times New Roman" w:hAnsi="Arial" w:cs="Arial"/>
          <w:sz w:val="24"/>
          <w:szCs w:val="24"/>
        </w:rPr>
      </w:pPr>
      <w:r w:rsidRPr="00F5350F">
        <w:rPr>
          <w:rFonts w:ascii="Arial" w:eastAsia="Times New Roman" w:hAnsi="Arial" w:cs="Arial"/>
          <w:b/>
          <w:bCs/>
          <w:sz w:val="24"/>
          <w:szCs w:val="24"/>
        </w:rPr>
        <w:tab/>
      </w:r>
      <w:bookmarkStart w:id="72" w:name="_Hlk20328489"/>
      <w:r w:rsidRPr="00F5350F">
        <w:rPr>
          <w:rFonts w:ascii="Arial" w:eastAsia="Times New Roman" w:hAnsi="Arial" w:cs="Arial"/>
          <w:b/>
          <w:bCs/>
          <w:sz w:val="24"/>
          <w:szCs w:val="24"/>
        </w:rPr>
        <w:tab/>
      </w:r>
      <w:del w:id="73" w:author="Janine LaBletta" w:date="2019-08-28T10:48:00Z">
        <w:r w:rsidRPr="005A4A86" w:rsidDel="00C845D6">
          <w:rPr>
            <w:rFonts w:ascii="Arial" w:eastAsia="Times New Roman" w:hAnsi="Arial" w:cs="Arial"/>
            <w:b/>
            <w:bCs/>
            <w:sz w:val="24"/>
            <w:szCs w:val="24"/>
          </w:rPr>
          <w:delText>17.0731</w:delText>
        </w:r>
        <w:r w:rsidRPr="005A4A86" w:rsidDel="00C845D6">
          <w:rPr>
            <w:rFonts w:ascii="Arial" w:eastAsia="Times New Roman" w:hAnsi="Arial" w:cs="Arial"/>
            <w:sz w:val="24"/>
            <w:szCs w:val="24"/>
          </w:rPr>
          <w:delText xml:space="preserve"> - If it is considered appropriate, offer the employee, if he applies </w:delText>
        </w:r>
        <w:r w:rsidRPr="00F5350F" w:rsidDel="00C845D6">
          <w:rPr>
            <w:rFonts w:ascii="Arial" w:eastAsia="Times New Roman" w:hAnsi="Arial" w:cs="Arial"/>
            <w:sz w:val="24"/>
            <w:szCs w:val="24"/>
          </w:rPr>
          <w:tab/>
        </w:r>
        <w:r w:rsidRPr="005A4A86" w:rsidDel="00C845D6">
          <w:rPr>
            <w:rFonts w:ascii="Arial" w:eastAsia="Times New Roman" w:hAnsi="Arial" w:cs="Arial"/>
            <w:sz w:val="24"/>
            <w:szCs w:val="24"/>
          </w:rPr>
          <w:delText xml:space="preserve">therefor within five (5) days of the offer, a leave of absence without pay for a </w:delText>
        </w:r>
        <w:r w:rsidRPr="00F5350F" w:rsidDel="00C845D6">
          <w:rPr>
            <w:rFonts w:ascii="Arial" w:eastAsia="Times New Roman" w:hAnsi="Arial" w:cs="Arial"/>
            <w:sz w:val="24"/>
            <w:szCs w:val="24"/>
          </w:rPr>
          <w:tab/>
        </w:r>
        <w:r w:rsidRPr="005A4A86" w:rsidDel="00C845D6">
          <w:rPr>
            <w:rFonts w:ascii="Arial" w:eastAsia="Times New Roman" w:hAnsi="Arial" w:cs="Arial"/>
            <w:sz w:val="24"/>
            <w:szCs w:val="24"/>
          </w:rPr>
          <w:delText xml:space="preserve">reasonable period based on the advice of the Chief of the Municipal Medical </w:delText>
        </w:r>
        <w:r w:rsidRPr="00F5350F" w:rsidDel="00C845D6">
          <w:rPr>
            <w:rFonts w:ascii="Arial" w:eastAsia="Times New Roman" w:hAnsi="Arial" w:cs="Arial"/>
            <w:sz w:val="24"/>
            <w:szCs w:val="24"/>
          </w:rPr>
          <w:tab/>
        </w:r>
        <w:r w:rsidRPr="005A4A86" w:rsidDel="00C845D6">
          <w:rPr>
            <w:rFonts w:ascii="Arial" w:eastAsia="Times New Roman" w:hAnsi="Arial" w:cs="Arial"/>
            <w:sz w:val="24"/>
            <w:szCs w:val="24"/>
          </w:rPr>
          <w:delText xml:space="preserve">Dispensary, or </w:delText>
        </w:r>
      </w:del>
    </w:p>
    <w:p w:rsidR="005A4A86" w:rsidRPr="005A4A86" w:rsidRDefault="005A4A86" w:rsidP="005A4A86">
      <w:pPr>
        <w:spacing w:line="240" w:lineRule="auto"/>
        <w:ind w:hanging="1080"/>
        <w:rPr>
          <w:rFonts w:ascii="Arial" w:eastAsia="Times New Roman" w:hAnsi="Arial" w:cs="Arial"/>
          <w:sz w:val="24"/>
          <w:szCs w:val="24"/>
        </w:rPr>
      </w:pPr>
      <w:del w:id="74" w:author="Janine LaBletta" w:date="2019-08-28T10:48:00Z">
        <w:r w:rsidRPr="00F5350F" w:rsidDel="00C845D6">
          <w:rPr>
            <w:rFonts w:ascii="Arial" w:eastAsia="Times New Roman" w:hAnsi="Arial" w:cs="Arial"/>
            <w:b/>
            <w:bCs/>
            <w:sz w:val="24"/>
            <w:szCs w:val="24"/>
          </w:rPr>
          <w:tab/>
        </w:r>
        <w:r w:rsidRPr="00F5350F" w:rsidDel="00C845D6">
          <w:rPr>
            <w:rFonts w:ascii="Arial" w:eastAsia="Times New Roman" w:hAnsi="Arial" w:cs="Arial"/>
            <w:b/>
            <w:bCs/>
            <w:sz w:val="24"/>
            <w:szCs w:val="24"/>
          </w:rPr>
          <w:tab/>
        </w:r>
        <w:r w:rsidRPr="005A4A86" w:rsidDel="00C845D6">
          <w:rPr>
            <w:rFonts w:ascii="Arial" w:eastAsia="Times New Roman" w:hAnsi="Arial" w:cs="Arial"/>
            <w:b/>
            <w:bCs/>
            <w:sz w:val="24"/>
            <w:szCs w:val="24"/>
          </w:rPr>
          <w:delText>17.0732</w:delText>
        </w:r>
        <w:r w:rsidRPr="005A4A86" w:rsidDel="00C845D6">
          <w:rPr>
            <w:rFonts w:ascii="Arial" w:eastAsia="Times New Roman" w:hAnsi="Arial" w:cs="Arial"/>
            <w:sz w:val="24"/>
            <w:szCs w:val="24"/>
          </w:rPr>
          <w:delText xml:space="preserve"> - Offer the employee, if he applies therefor within five (5) days of the </w:delText>
        </w:r>
        <w:r w:rsidRPr="00F5350F" w:rsidDel="00C845D6">
          <w:rPr>
            <w:rFonts w:ascii="Arial" w:eastAsia="Times New Roman" w:hAnsi="Arial" w:cs="Arial"/>
            <w:sz w:val="24"/>
            <w:szCs w:val="24"/>
          </w:rPr>
          <w:tab/>
        </w:r>
        <w:r w:rsidRPr="005A4A86" w:rsidDel="00C845D6">
          <w:rPr>
            <w:rFonts w:ascii="Arial" w:eastAsia="Times New Roman" w:hAnsi="Arial" w:cs="Arial"/>
            <w:sz w:val="24"/>
            <w:szCs w:val="24"/>
          </w:rPr>
          <w:delText xml:space="preserve">offer, a leave of absence without pay for a reasonable period to permit him, if </w:delText>
        </w:r>
        <w:r w:rsidRPr="00F5350F" w:rsidDel="00C845D6">
          <w:rPr>
            <w:rFonts w:ascii="Arial" w:eastAsia="Times New Roman" w:hAnsi="Arial" w:cs="Arial"/>
            <w:sz w:val="24"/>
            <w:szCs w:val="24"/>
          </w:rPr>
          <w:lastRenderedPageBreak/>
          <w:tab/>
        </w:r>
        <w:r w:rsidRPr="005A4A86" w:rsidDel="00C845D6">
          <w:rPr>
            <w:rFonts w:ascii="Arial" w:eastAsia="Times New Roman" w:hAnsi="Arial" w:cs="Arial"/>
            <w:sz w:val="24"/>
            <w:szCs w:val="24"/>
          </w:rPr>
          <w:delText xml:space="preserve">possible, to be employed in another position compatible with his disability or </w:delText>
        </w:r>
        <w:r w:rsidRPr="00F5350F" w:rsidDel="00C845D6">
          <w:rPr>
            <w:rFonts w:ascii="Arial" w:eastAsia="Times New Roman" w:hAnsi="Arial" w:cs="Arial"/>
            <w:sz w:val="24"/>
            <w:szCs w:val="24"/>
          </w:rPr>
          <w:tab/>
        </w:r>
        <w:r w:rsidRPr="005A4A86" w:rsidDel="00C845D6">
          <w:rPr>
            <w:rFonts w:ascii="Arial" w:eastAsia="Times New Roman" w:hAnsi="Arial" w:cs="Arial"/>
            <w:sz w:val="24"/>
            <w:szCs w:val="24"/>
          </w:rPr>
          <w:delText>physical condition, either on the basis of a transfer or voluntary demotion, or</w:delText>
        </w:r>
      </w:del>
      <w:r w:rsidRPr="005A4A86">
        <w:rPr>
          <w:rFonts w:ascii="Arial" w:eastAsia="Times New Roman" w:hAnsi="Arial" w:cs="Arial"/>
          <w:sz w:val="24"/>
          <w:szCs w:val="24"/>
        </w:rPr>
        <w:t xml:space="preserve"> </w:t>
      </w:r>
      <w:r w:rsidRPr="005A4A86">
        <w:rPr>
          <w:rFonts w:ascii="Arial" w:eastAsia="Times New Roman" w:hAnsi="Arial" w:cs="Arial"/>
          <w:b/>
          <w:bCs/>
          <w:sz w:val="24"/>
          <w:szCs w:val="24"/>
        </w:rPr>
        <w:t>17.07</w:t>
      </w:r>
      <w:ins w:id="75" w:author="Janine LaBletta" w:date="2019-08-27T12:47:00Z">
        <w:r w:rsidRPr="00F5350F">
          <w:rPr>
            <w:rFonts w:ascii="Arial" w:eastAsia="Times New Roman" w:hAnsi="Arial" w:cs="Arial"/>
            <w:b/>
            <w:bCs/>
            <w:sz w:val="24"/>
            <w:szCs w:val="24"/>
          </w:rPr>
          <w:t>-</w:t>
        </w:r>
      </w:ins>
      <w:r w:rsidRPr="005A4A86">
        <w:rPr>
          <w:rFonts w:ascii="Arial" w:eastAsia="Times New Roman" w:hAnsi="Arial" w:cs="Arial"/>
          <w:b/>
          <w:bCs/>
          <w:sz w:val="24"/>
          <w:szCs w:val="24"/>
        </w:rPr>
        <w:t>3</w:t>
      </w:r>
      <w:ins w:id="76" w:author="Janine LaBletta" w:date="2019-08-27T12:47:00Z">
        <w:r w:rsidRPr="00F5350F">
          <w:rPr>
            <w:rFonts w:ascii="Arial" w:eastAsia="Times New Roman" w:hAnsi="Arial" w:cs="Arial"/>
            <w:b/>
            <w:bCs/>
            <w:sz w:val="24"/>
            <w:szCs w:val="24"/>
          </w:rPr>
          <w:t>-</w:t>
        </w:r>
      </w:ins>
      <w:ins w:id="77" w:author="Janine LaBletta" w:date="2019-11-18T18:50:00Z">
        <w:r w:rsidR="00475B98">
          <w:rPr>
            <w:rFonts w:ascii="Arial" w:eastAsia="Times New Roman" w:hAnsi="Arial" w:cs="Arial"/>
            <w:b/>
            <w:bCs/>
            <w:sz w:val="24"/>
            <w:szCs w:val="24"/>
          </w:rPr>
          <w:t>1</w:t>
        </w:r>
      </w:ins>
      <w:del w:id="78" w:author="Janine LaBletta" w:date="2019-11-18T18:50:00Z">
        <w:r w:rsidRPr="005A4A86" w:rsidDel="00475B98">
          <w:rPr>
            <w:rFonts w:ascii="Arial" w:eastAsia="Times New Roman" w:hAnsi="Arial" w:cs="Arial"/>
            <w:b/>
            <w:bCs/>
            <w:sz w:val="24"/>
            <w:szCs w:val="24"/>
          </w:rPr>
          <w:delText>3</w:delText>
        </w:r>
      </w:del>
      <w:r w:rsidRPr="005A4A86">
        <w:rPr>
          <w:rFonts w:ascii="Arial" w:eastAsia="Times New Roman" w:hAnsi="Arial" w:cs="Arial"/>
          <w:sz w:val="24"/>
          <w:szCs w:val="24"/>
        </w:rPr>
        <w:t xml:space="preserve"> </w:t>
      </w:r>
      <w:r w:rsidR="00F5350F" w:rsidRPr="00F5350F">
        <w:rPr>
          <w:rFonts w:ascii="Arial" w:eastAsia="Times New Roman" w:hAnsi="Arial" w:cs="Arial"/>
          <w:sz w:val="24"/>
          <w:szCs w:val="24"/>
        </w:rPr>
        <w:tab/>
      </w:r>
      <w:r w:rsidRPr="005A4A86">
        <w:rPr>
          <w:rFonts w:ascii="Arial" w:eastAsia="Times New Roman" w:hAnsi="Arial" w:cs="Arial"/>
          <w:sz w:val="24"/>
          <w:szCs w:val="24"/>
        </w:rPr>
        <w:t xml:space="preserve">Offer to accept the employee's resignation in good standing (with </w:t>
      </w:r>
      <w:r w:rsidR="00C845D6" w:rsidRPr="00F5350F">
        <w:rPr>
          <w:rFonts w:ascii="Arial" w:eastAsia="Times New Roman" w:hAnsi="Arial" w:cs="Arial"/>
          <w:sz w:val="24"/>
          <w:szCs w:val="24"/>
        </w:rPr>
        <w:tab/>
      </w:r>
      <w:r w:rsidRPr="005A4A86">
        <w:rPr>
          <w:rFonts w:ascii="Arial" w:eastAsia="Times New Roman" w:hAnsi="Arial" w:cs="Arial"/>
          <w:sz w:val="24"/>
          <w:szCs w:val="24"/>
        </w:rPr>
        <w:t xml:space="preserve">the possibility of reinstatement) if submitted within five (5) days of the offer, or </w:t>
      </w:r>
    </w:p>
    <w:p w:rsidR="009A4347" w:rsidRPr="00F5350F" w:rsidRDefault="005A4A86" w:rsidP="005A4A86">
      <w:pPr>
        <w:rPr>
          <w:rFonts w:ascii="Arial" w:eastAsia="Times New Roman" w:hAnsi="Arial" w:cs="Arial"/>
          <w:sz w:val="24"/>
          <w:szCs w:val="24"/>
        </w:rPr>
      </w:pPr>
      <w:r w:rsidRPr="00F5350F">
        <w:rPr>
          <w:rFonts w:ascii="Arial" w:eastAsia="Times New Roman" w:hAnsi="Arial" w:cs="Arial"/>
          <w:b/>
          <w:bCs/>
          <w:sz w:val="24"/>
          <w:szCs w:val="24"/>
        </w:rPr>
        <w:tab/>
        <w:t>17.07</w:t>
      </w:r>
      <w:ins w:id="79" w:author="Janine LaBletta" w:date="2019-08-27T12:47:00Z">
        <w:r w:rsidRPr="00F5350F">
          <w:rPr>
            <w:rFonts w:ascii="Arial" w:eastAsia="Times New Roman" w:hAnsi="Arial" w:cs="Arial"/>
            <w:b/>
            <w:bCs/>
            <w:sz w:val="24"/>
            <w:szCs w:val="24"/>
          </w:rPr>
          <w:t>-</w:t>
        </w:r>
      </w:ins>
      <w:r w:rsidRPr="00F5350F">
        <w:rPr>
          <w:rFonts w:ascii="Arial" w:eastAsia="Times New Roman" w:hAnsi="Arial" w:cs="Arial"/>
          <w:b/>
          <w:bCs/>
          <w:sz w:val="24"/>
          <w:szCs w:val="24"/>
        </w:rPr>
        <w:t>3</w:t>
      </w:r>
      <w:ins w:id="80" w:author="Janine LaBletta" w:date="2019-08-27T12:47:00Z">
        <w:r w:rsidRPr="00F5350F">
          <w:rPr>
            <w:rFonts w:ascii="Arial" w:eastAsia="Times New Roman" w:hAnsi="Arial" w:cs="Arial"/>
            <w:b/>
            <w:bCs/>
            <w:sz w:val="24"/>
            <w:szCs w:val="24"/>
          </w:rPr>
          <w:t>-</w:t>
        </w:r>
      </w:ins>
      <w:ins w:id="81" w:author="Janine LaBletta" w:date="2019-11-18T18:50:00Z">
        <w:r w:rsidR="00475B98">
          <w:rPr>
            <w:rFonts w:ascii="Arial" w:eastAsia="Times New Roman" w:hAnsi="Arial" w:cs="Arial"/>
            <w:b/>
            <w:bCs/>
            <w:sz w:val="24"/>
            <w:szCs w:val="24"/>
          </w:rPr>
          <w:t>2</w:t>
        </w:r>
      </w:ins>
      <w:del w:id="82" w:author="Janine LaBletta" w:date="2019-11-18T18:50:00Z">
        <w:r w:rsidRPr="00F5350F" w:rsidDel="00475B98">
          <w:rPr>
            <w:rFonts w:ascii="Arial" w:eastAsia="Times New Roman" w:hAnsi="Arial" w:cs="Arial"/>
            <w:b/>
            <w:bCs/>
            <w:sz w:val="24"/>
            <w:szCs w:val="24"/>
          </w:rPr>
          <w:delText>4</w:delText>
        </w:r>
      </w:del>
      <w:r w:rsidRPr="00F5350F">
        <w:rPr>
          <w:rFonts w:ascii="Arial" w:eastAsia="Times New Roman" w:hAnsi="Arial" w:cs="Arial"/>
          <w:sz w:val="24"/>
          <w:szCs w:val="24"/>
        </w:rPr>
        <w:t xml:space="preserve"> </w:t>
      </w:r>
      <w:del w:id="83" w:author="Janine LaBletta" w:date="2019-08-28T10:50:00Z">
        <w:r w:rsidRPr="00F5350F" w:rsidDel="00C845D6">
          <w:rPr>
            <w:rFonts w:ascii="Arial" w:eastAsia="Times New Roman" w:hAnsi="Arial" w:cs="Arial"/>
            <w:sz w:val="24"/>
            <w:szCs w:val="24"/>
          </w:rPr>
          <w:delText xml:space="preserve">If the employee fails to accept such offer as may be made under </w:delText>
        </w:r>
      </w:del>
      <w:r w:rsidR="00C845D6" w:rsidRPr="00F5350F">
        <w:rPr>
          <w:rFonts w:ascii="Arial" w:eastAsia="Times New Roman" w:hAnsi="Arial" w:cs="Arial"/>
          <w:sz w:val="24"/>
          <w:szCs w:val="24"/>
        </w:rPr>
        <w:tab/>
      </w:r>
      <w:del w:id="84" w:author="Janine LaBletta" w:date="2019-08-28T10:50:00Z">
        <w:r w:rsidRPr="00F5350F" w:rsidDel="00C845D6">
          <w:rPr>
            <w:rFonts w:ascii="Arial" w:eastAsia="Times New Roman" w:hAnsi="Arial" w:cs="Arial"/>
            <w:sz w:val="24"/>
            <w:szCs w:val="24"/>
          </w:rPr>
          <w:delText xml:space="preserve">the </w:delText>
        </w:r>
        <w:r w:rsidRPr="00F5350F" w:rsidDel="00C845D6">
          <w:rPr>
            <w:rFonts w:ascii="Arial" w:eastAsia="Times New Roman" w:hAnsi="Arial" w:cs="Arial"/>
            <w:sz w:val="24"/>
            <w:szCs w:val="24"/>
          </w:rPr>
          <w:tab/>
          <w:delText xml:space="preserve">provisions of subsections </w:delText>
        </w:r>
        <w:r w:rsidRPr="00F5350F" w:rsidDel="00C845D6">
          <w:rPr>
            <w:rFonts w:ascii="Arial" w:eastAsia="Times New Roman" w:hAnsi="Arial" w:cs="Arial"/>
            <w:sz w:val="24"/>
            <w:szCs w:val="24"/>
          </w:rPr>
          <w:fldChar w:fldCharType="begin"/>
        </w:r>
        <w:r w:rsidRPr="00F5350F" w:rsidDel="00C845D6">
          <w:rPr>
            <w:rFonts w:ascii="Arial" w:eastAsia="Times New Roman" w:hAnsi="Arial" w:cs="Arial"/>
            <w:sz w:val="24"/>
            <w:szCs w:val="24"/>
          </w:rPr>
          <w:delInstrText xml:space="preserve"> HYPERLINK "http://personnel-web.phila.gov/webregs/?reg=17" \l "reg.17.0731" \o "17.0731" </w:delInstrText>
        </w:r>
        <w:r w:rsidRPr="00F5350F" w:rsidDel="00C845D6">
          <w:rPr>
            <w:rFonts w:ascii="Arial" w:eastAsia="Times New Roman" w:hAnsi="Arial" w:cs="Arial"/>
            <w:sz w:val="24"/>
            <w:szCs w:val="24"/>
          </w:rPr>
          <w:fldChar w:fldCharType="separate"/>
        </w:r>
        <w:r w:rsidRPr="00F5350F" w:rsidDel="00C845D6">
          <w:rPr>
            <w:rFonts w:ascii="Arial" w:eastAsia="Times New Roman" w:hAnsi="Arial" w:cs="Arial"/>
            <w:sz w:val="24"/>
            <w:szCs w:val="24"/>
            <w:u w:val="single"/>
          </w:rPr>
          <w:delText>17.0731</w:delText>
        </w:r>
        <w:r w:rsidRPr="00F5350F" w:rsidDel="00C845D6">
          <w:rPr>
            <w:rFonts w:ascii="Arial" w:eastAsia="Times New Roman" w:hAnsi="Arial" w:cs="Arial"/>
            <w:sz w:val="24"/>
            <w:szCs w:val="24"/>
          </w:rPr>
          <w:fldChar w:fldCharType="end"/>
        </w:r>
        <w:r w:rsidRPr="00F5350F" w:rsidDel="00C845D6">
          <w:rPr>
            <w:rFonts w:ascii="Arial" w:eastAsia="Times New Roman" w:hAnsi="Arial" w:cs="Arial"/>
            <w:sz w:val="24"/>
            <w:szCs w:val="24"/>
          </w:rPr>
          <w:delText xml:space="preserve">, </w:delText>
        </w:r>
        <w:r w:rsidRPr="00F5350F" w:rsidDel="00C845D6">
          <w:rPr>
            <w:rFonts w:ascii="Arial" w:eastAsia="Times New Roman" w:hAnsi="Arial" w:cs="Arial"/>
            <w:sz w:val="24"/>
            <w:szCs w:val="24"/>
          </w:rPr>
          <w:fldChar w:fldCharType="begin"/>
        </w:r>
        <w:r w:rsidRPr="00F5350F" w:rsidDel="00C845D6">
          <w:rPr>
            <w:rFonts w:ascii="Arial" w:eastAsia="Times New Roman" w:hAnsi="Arial" w:cs="Arial"/>
            <w:sz w:val="24"/>
            <w:szCs w:val="24"/>
          </w:rPr>
          <w:delInstrText xml:space="preserve"> HYPERLINK "http://personnel-web.phila.gov/webregs/?reg=17" \l "reg.17.0732" \o "17.0732" </w:delInstrText>
        </w:r>
        <w:r w:rsidRPr="00F5350F" w:rsidDel="00C845D6">
          <w:rPr>
            <w:rFonts w:ascii="Arial" w:eastAsia="Times New Roman" w:hAnsi="Arial" w:cs="Arial"/>
            <w:sz w:val="24"/>
            <w:szCs w:val="24"/>
          </w:rPr>
          <w:fldChar w:fldCharType="separate"/>
        </w:r>
        <w:r w:rsidRPr="00F5350F" w:rsidDel="00C845D6">
          <w:rPr>
            <w:rFonts w:ascii="Arial" w:eastAsia="Times New Roman" w:hAnsi="Arial" w:cs="Arial"/>
            <w:sz w:val="24"/>
            <w:szCs w:val="24"/>
            <w:u w:val="single"/>
          </w:rPr>
          <w:delText>17.0732</w:delText>
        </w:r>
        <w:r w:rsidRPr="00F5350F" w:rsidDel="00C845D6">
          <w:rPr>
            <w:rFonts w:ascii="Arial" w:eastAsia="Times New Roman" w:hAnsi="Arial" w:cs="Arial"/>
            <w:sz w:val="24"/>
            <w:szCs w:val="24"/>
          </w:rPr>
          <w:fldChar w:fldCharType="end"/>
        </w:r>
        <w:r w:rsidRPr="00F5350F" w:rsidDel="00C845D6">
          <w:rPr>
            <w:rFonts w:ascii="Arial" w:eastAsia="Times New Roman" w:hAnsi="Arial" w:cs="Arial"/>
            <w:sz w:val="24"/>
            <w:szCs w:val="24"/>
          </w:rPr>
          <w:delText xml:space="preserve">, or </w:delText>
        </w:r>
        <w:r w:rsidRPr="00F5350F" w:rsidDel="00C845D6">
          <w:rPr>
            <w:rFonts w:ascii="Arial" w:eastAsia="Times New Roman" w:hAnsi="Arial" w:cs="Arial"/>
            <w:sz w:val="24"/>
            <w:szCs w:val="24"/>
          </w:rPr>
          <w:fldChar w:fldCharType="begin"/>
        </w:r>
        <w:r w:rsidRPr="00F5350F" w:rsidDel="00C845D6">
          <w:rPr>
            <w:rFonts w:ascii="Arial" w:eastAsia="Times New Roman" w:hAnsi="Arial" w:cs="Arial"/>
            <w:sz w:val="24"/>
            <w:szCs w:val="24"/>
          </w:rPr>
          <w:delInstrText xml:space="preserve"> HYPERLINK "http://personnel-web.phila.gov/webregs/?reg=17" \l "reg.17.0733" \o "17.0733" </w:delInstrText>
        </w:r>
        <w:r w:rsidRPr="00F5350F" w:rsidDel="00C845D6">
          <w:rPr>
            <w:rFonts w:ascii="Arial" w:eastAsia="Times New Roman" w:hAnsi="Arial" w:cs="Arial"/>
            <w:sz w:val="24"/>
            <w:szCs w:val="24"/>
          </w:rPr>
          <w:fldChar w:fldCharType="separate"/>
        </w:r>
        <w:r w:rsidRPr="00F5350F" w:rsidDel="00C845D6">
          <w:rPr>
            <w:rFonts w:ascii="Arial" w:eastAsia="Times New Roman" w:hAnsi="Arial" w:cs="Arial"/>
            <w:sz w:val="24"/>
            <w:szCs w:val="24"/>
            <w:u w:val="single"/>
          </w:rPr>
          <w:delText>17.0733</w:delText>
        </w:r>
        <w:r w:rsidRPr="00F5350F" w:rsidDel="00C845D6">
          <w:rPr>
            <w:rFonts w:ascii="Arial" w:eastAsia="Times New Roman" w:hAnsi="Arial" w:cs="Arial"/>
            <w:sz w:val="24"/>
            <w:szCs w:val="24"/>
          </w:rPr>
          <w:fldChar w:fldCharType="end"/>
        </w:r>
        <w:r w:rsidRPr="00F5350F" w:rsidDel="00C845D6">
          <w:rPr>
            <w:rFonts w:ascii="Arial" w:eastAsia="Times New Roman" w:hAnsi="Arial" w:cs="Arial"/>
            <w:sz w:val="24"/>
            <w:szCs w:val="24"/>
          </w:rPr>
          <w:delText xml:space="preserve">, if any, or if no such offer </w:delText>
        </w:r>
        <w:r w:rsidRPr="00F5350F" w:rsidDel="00C845D6">
          <w:rPr>
            <w:rFonts w:ascii="Arial" w:eastAsia="Times New Roman" w:hAnsi="Arial" w:cs="Arial"/>
            <w:sz w:val="24"/>
            <w:szCs w:val="24"/>
          </w:rPr>
          <w:tab/>
          <w:delText xml:space="preserve">is made, the appointing authority shall dismiss the employee with the appropriate </w:delText>
        </w:r>
        <w:r w:rsidRPr="00F5350F" w:rsidDel="00C845D6">
          <w:rPr>
            <w:rFonts w:ascii="Arial" w:eastAsia="Times New Roman" w:hAnsi="Arial" w:cs="Arial"/>
            <w:sz w:val="24"/>
            <w:szCs w:val="24"/>
          </w:rPr>
          <w:tab/>
          <w:delText>notice of intention to dismiss and dismissal not</w:delText>
        </w:r>
      </w:del>
      <w:ins w:id="85" w:author="Janine LaBletta" w:date="2019-08-28T10:50:00Z">
        <w:r w:rsidR="00C845D6" w:rsidRPr="00F5350F">
          <w:rPr>
            <w:rFonts w:ascii="Arial" w:hAnsi="Arial" w:cs="Arial"/>
            <w:sz w:val="24"/>
            <w:szCs w:val="24"/>
            <w:rPrChange w:id="86" w:author="Janine LaBletta" w:date="2019-08-28T10:50:00Z">
              <w:rPr/>
            </w:rPrChange>
          </w:rPr>
          <w:t xml:space="preserve">Dismiss the employee with the appropriate notice of intention to </w:t>
        </w:r>
      </w:ins>
      <w:ins w:id="87" w:author="Janine LaBletta" w:date="2019-12-18T09:23:00Z">
        <w:r w:rsidR="000D0935">
          <w:rPr>
            <w:rFonts w:ascii="Arial" w:hAnsi="Arial" w:cs="Arial"/>
            <w:sz w:val="24"/>
            <w:szCs w:val="24"/>
          </w:rPr>
          <w:tab/>
        </w:r>
      </w:ins>
      <w:del w:id="88" w:author="Janine LaBletta" w:date="2019-12-18T09:23:00Z">
        <w:r w:rsidR="00F5350F" w:rsidRPr="00F5350F" w:rsidDel="000D0935">
          <w:rPr>
            <w:rFonts w:ascii="Arial" w:hAnsi="Arial" w:cs="Arial"/>
            <w:sz w:val="24"/>
            <w:szCs w:val="24"/>
          </w:rPr>
          <w:tab/>
        </w:r>
        <w:r w:rsidR="00F5350F" w:rsidRPr="00F5350F" w:rsidDel="000D0935">
          <w:rPr>
            <w:rFonts w:ascii="Arial" w:hAnsi="Arial" w:cs="Arial"/>
            <w:sz w:val="24"/>
            <w:szCs w:val="24"/>
          </w:rPr>
          <w:tab/>
        </w:r>
      </w:del>
      <w:ins w:id="89" w:author="Janine LaBletta" w:date="2019-08-28T10:50:00Z">
        <w:r w:rsidR="00C845D6" w:rsidRPr="00F5350F">
          <w:rPr>
            <w:rFonts w:ascii="Arial" w:hAnsi="Arial" w:cs="Arial"/>
            <w:sz w:val="24"/>
            <w:szCs w:val="24"/>
            <w:rPrChange w:id="90" w:author="Janine LaBletta" w:date="2019-08-28T10:50:00Z">
              <w:rPr/>
            </w:rPrChange>
          </w:rPr>
          <w:t>dismiss and dismissal notices.</w:t>
        </w:r>
      </w:ins>
      <w:bookmarkStart w:id="91" w:name="_GoBack"/>
      <w:bookmarkEnd w:id="72"/>
      <w:bookmarkEnd w:id="91"/>
    </w:p>
    <w:sectPr w:rsidR="009A4347" w:rsidRPr="00F5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LaBletta">
    <w15:presenceInfo w15:providerId="AD" w15:userId="S::janine.labletta@phila.gov::84fc3b5f-63eb-4bfc-a445-84436fa2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86"/>
    <w:rsid w:val="000D0935"/>
    <w:rsid w:val="00241769"/>
    <w:rsid w:val="00475B98"/>
    <w:rsid w:val="004C2C6C"/>
    <w:rsid w:val="0052351D"/>
    <w:rsid w:val="005A4A86"/>
    <w:rsid w:val="006345FC"/>
    <w:rsid w:val="006C3A8C"/>
    <w:rsid w:val="00856297"/>
    <w:rsid w:val="00C845D6"/>
    <w:rsid w:val="00CF5AEE"/>
    <w:rsid w:val="00E06292"/>
    <w:rsid w:val="00F5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9CF8"/>
  <w15:chartTrackingRefBased/>
  <w15:docId w15:val="{152E7891-5843-4791-99A6-0E20FB02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4A86"/>
    <w:rPr>
      <w:color w:val="0000FF"/>
      <w:u w:val="single"/>
    </w:rPr>
  </w:style>
  <w:style w:type="character" w:customStyle="1" w:styleId="regtitle1">
    <w:name w:val="regtitle1"/>
    <w:basedOn w:val="DefaultParagraphFont"/>
    <w:rsid w:val="005A4A86"/>
    <w:rPr>
      <w:rFonts w:ascii="Arial" w:hAnsi="Arial" w:cs="Arial" w:hint="default"/>
      <w:b/>
      <w:bCs/>
      <w:caps/>
      <w:color w:val="003366"/>
      <w:u w:val="single"/>
    </w:rPr>
  </w:style>
  <w:style w:type="character" w:customStyle="1" w:styleId="regtitle2">
    <w:name w:val="regtitle2"/>
    <w:basedOn w:val="DefaultParagraphFont"/>
    <w:rsid w:val="005A4A86"/>
    <w:rPr>
      <w:rFonts w:ascii="Arial" w:hAnsi="Arial" w:cs="Arial" w:hint="default"/>
      <w:b/>
      <w:bCs/>
      <w:caps/>
      <w:strike w:val="0"/>
      <w:dstrike w:val="0"/>
      <w:color w:val="003366"/>
      <w:u w:val="none"/>
      <w:effect w:val="none"/>
    </w:rPr>
  </w:style>
  <w:style w:type="character" w:customStyle="1" w:styleId="regnumber">
    <w:name w:val="regnumber"/>
    <w:basedOn w:val="DefaultParagraphFont"/>
    <w:rsid w:val="005A4A86"/>
    <w:rPr>
      <w:b/>
      <w:bCs/>
      <w:color w:val="003366"/>
    </w:rPr>
  </w:style>
  <w:style w:type="paragraph" w:styleId="BalloonText">
    <w:name w:val="Balloon Text"/>
    <w:basedOn w:val="Normal"/>
    <w:link w:val="BalloonTextChar"/>
    <w:uiPriority w:val="99"/>
    <w:semiHidden/>
    <w:unhideWhenUsed/>
    <w:rsid w:val="005A4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47861">
      <w:bodyDiv w:val="1"/>
      <w:marLeft w:val="30"/>
      <w:marRight w:val="30"/>
      <w:marTop w:val="30"/>
      <w:marBottom w:val="30"/>
      <w:divBdr>
        <w:top w:val="none" w:sz="0" w:space="0" w:color="auto"/>
        <w:left w:val="none" w:sz="0" w:space="0" w:color="auto"/>
        <w:bottom w:val="none" w:sz="0" w:space="0" w:color="auto"/>
        <w:right w:val="none" w:sz="0" w:space="0" w:color="auto"/>
      </w:divBdr>
      <w:divsChild>
        <w:div w:id="1303120544">
          <w:marLeft w:val="0"/>
          <w:marRight w:val="0"/>
          <w:marTop w:val="0"/>
          <w:marBottom w:val="0"/>
          <w:divBdr>
            <w:top w:val="none" w:sz="0" w:space="0" w:color="auto"/>
            <w:left w:val="none" w:sz="0" w:space="0" w:color="auto"/>
            <w:bottom w:val="none" w:sz="0" w:space="0" w:color="auto"/>
            <w:right w:val="none" w:sz="0" w:space="0" w:color="auto"/>
          </w:divBdr>
          <w:divsChild>
            <w:div w:id="2068142570">
              <w:marLeft w:val="1080"/>
              <w:marRight w:val="0"/>
              <w:marTop w:val="720"/>
              <w:marBottom w:val="240"/>
              <w:divBdr>
                <w:top w:val="none" w:sz="0" w:space="0" w:color="auto"/>
                <w:left w:val="none" w:sz="0" w:space="0" w:color="auto"/>
                <w:bottom w:val="none" w:sz="0" w:space="0" w:color="auto"/>
                <w:right w:val="none" w:sz="0" w:space="0" w:color="auto"/>
              </w:divBdr>
            </w:div>
            <w:div w:id="1170219716">
              <w:marLeft w:val="0"/>
              <w:marRight w:val="0"/>
              <w:marTop w:val="0"/>
              <w:marBottom w:val="0"/>
              <w:divBdr>
                <w:top w:val="none" w:sz="0" w:space="0" w:color="auto"/>
                <w:left w:val="none" w:sz="0" w:space="0" w:color="auto"/>
                <w:bottom w:val="none" w:sz="0" w:space="0" w:color="auto"/>
                <w:right w:val="none" w:sz="0" w:space="0" w:color="auto"/>
              </w:divBdr>
              <w:divsChild>
                <w:div w:id="1981644050">
                  <w:marLeft w:val="2160"/>
                  <w:marRight w:val="0"/>
                  <w:marTop w:val="420"/>
                  <w:marBottom w:val="240"/>
                  <w:divBdr>
                    <w:top w:val="none" w:sz="0" w:space="0" w:color="auto"/>
                    <w:left w:val="none" w:sz="0" w:space="0" w:color="auto"/>
                    <w:bottom w:val="none" w:sz="0" w:space="0" w:color="auto"/>
                    <w:right w:val="none" w:sz="0" w:space="0" w:color="auto"/>
                  </w:divBdr>
                </w:div>
              </w:divsChild>
            </w:div>
            <w:div w:id="1328292644">
              <w:marLeft w:val="0"/>
              <w:marRight w:val="0"/>
              <w:marTop w:val="0"/>
              <w:marBottom w:val="0"/>
              <w:divBdr>
                <w:top w:val="none" w:sz="0" w:space="0" w:color="auto"/>
                <w:left w:val="none" w:sz="0" w:space="0" w:color="auto"/>
                <w:bottom w:val="none" w:sz="0" w:space="0" w:color="auto"/>
                <w:right w:val="none" w:sz="0" w:space="0" w:color="auto"/>
              </w:divBdr>
              <w:divsChild>
                <w:div w:id="1299187127">
                  <w:marLeft w:val="2160"/>
                  <w:marRight w:val="0"/>
                  <w:marTop w:val="420"/>
                  <w:marBottom w:val="240"/>
                  <w:divBdr>
                    <w:top w:val="none" w:sz="0" w:space="0" w:color="auto"/>
                    <w:left w:val="none" w:sz="0" w:space="0" w:color="auto"/>
                    <w:bottom w:val="none" w:sz="0" w:space="0" w:color="auto"/>
                    <w:right w:val="none" w:sz="0" w:space="0" w:color="auto"/>
                  </w:divBdr>
                </w:div>
              </w:divsChild>
            </w:div>
            <w:div w:id="701635755">
              <w:marLeft w:val="0"/>
              <w:marRight w:val="0"/>
              <w:marTop w:val="0"/>
              <w:marBottom w:val="0"/>
              <w:divBdr>
                <w:top w:val="none" w:sz="0" w:space="0" w:color="auto"/>
                <w:left w:val="none" w:sz="0" w:space="0" w:color="auto"/>
                <w:bottom w:val="none" w:sz="0" w:space="0" w:color="auto"/>
                <w:right w:val="none" w:sz="0" w:space="0" w:color="auto"/>
              </w:divBdr>
              <w:divsChild>
                <w:div w:id="1068655510">
                  <w:marLeft w:val="2160"/>
                  <w:marRight w:val="0"/>
                  <w:marTop w:val="420"/>
                  <w:marBottom w:val="240"/>
                  <w:divBdr>
                    <w:top w:val="none" w:sz="0" w:space="0" w:color="auto"/>
                    <w:left w:val="none" w:sz="0" w:space="0" w:color="auto"/>
                    <w:bottom w:val="none" w:sz="0" w:space="0" w:color="auto"/>
                    <w:right w:val="none" w:sz="0" w:space="0" w:color="auto"/>
                  </w:divBdr>
                </w:div>
                <w:div w:id="353767566">
                  <w:marLeft w:val="0"/>
                  <w:marRight w:val="0"/>
                  <w:marTop w:val="0"/>
                  <w:marBottom w:val="0"/>
                  <w:divBdr>
                    <w:top w:val="none" w:sz="0" w:space="0" w:color="auto"/>
                    <w:left w:val="none" w:sz="0" w:space="0" w:color="auto"/>
                    <w:bottom w:val="none" w:sz="0" w:space="0" w:color="auto"/>
                    <w:right w:val="none" w:sz="0" w:space="0" w:color="auto"/>
                  </w:divBdr>
                  <w:divsChild>
                    <w:div w:id="578173786">
                      <w:marLeft w:val="3360"/>
                      <w:marRight w:val="0"/>
                      <w:marTop w:val="360"/>
                      <w:marBottom w:val="240"/>
                      <w:divBdr>
                        <w:top w:val="none" w:sz="0" w:space="0" w:color="auto"/>
                        <w:left w:val="none" w:sz="0" w:space="0" w:color="auto"/>
                        <w:bottom w:val="none" w:sz="0" w:space="0" w:color="auto"/>
                        <w:right w:val="none" w:sz="0" w:space="0" w:color="auto"/>
                      </w:divBdr>
                    </w:div>
                  </w:divsChild>
                </w:div>
                <w:div w:id="339164282">
                  <w:marLeft w:val="0"/>
                  <w:marRight w:val="0"/>
                  <w:marTop w:val="0"/>
                  <w:marBottom w:val="0"/>
                  <w:divBdr>
                    <w:top w:val="none" w:sz="0" w:space="0" w:color="auto"/>
                    <w:left w:val="none" w:sz="0" w:space="0" w:color="auto"/>
                    <w:bottom w:val="none" w:sz="0" w:space="0" w:color="auto"/>
                    <w:right w:val="none" w:sz="0" w:space="0" w:color="auto"/>
                  </w:divBdr>
                  <w:divsChild>
                    <w:div w:id="351566196">
                      <w:marLeft w:val="3360"/>
                      <w:marRight w:val="0"/>
                      <w:marTop w:val="360"/>
                      <w:marBottom w:val="240"/>
                      <w:divBdr>
                        <w:top w:val="none" w:sz="0" w:space="0" w:color="auto"/>
                        <w:left w:val="none" w:sz="0" w:space="0" w:color="auto"/>
                        <w:bottom w:val="none" w:sz="0" w:space="0" w:color="auto"/>
                        <w:right w:val="none" w:sz="0" w:space="0" w:color="auto"/>
                      </w:divBdr>
                    </w:div>
                  </w:divsChild>
                </w:div>
                <w:div w:id="1230455255">
                  <w:marLeft w:val="0"/>
                  <w:marRight w:val="0"/>
                  <w:marTop w:val="0"/>
                  <w:marBottom w:val="0"/>
                  <w:divBdr>
                    <w:top w:val="none" w:sz="0" w:space="0" w:color="auto"/>
                    <w:left w:val="none" w:sz="0" w:space="0" w:color="auto"/>
                    <w:bottom w:val="none" w:sz="0" w:space="0" w:color="auto"/>
                    <w:right w:val="none" w:sz="0" w:space="0" w:color="auto"/>
                  </w:divBdr>
                  <w:divsChild>
                    <w:div w:id="1055009630">
                      <w:marLeft w:val="3360"/>
                      <w:marRight w:val="0"/>
                      <w:marTop w:val="36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LaBletta</dc:creator>
  <cp:keywords/>
  <dc:description/>
  <cp:lastModifiedBy>Janine LaBletta</cp:lastModifiedBy>
  <cp:revision>9</cp:revision>
  <dcterms:created xsi:type="dcterms:W3CDTF">2019-08-27T16:39:00Z</dcterms:created>
  <dcterms:modified xsi:type="dcterms:W3CDTF">2019-12-18T14:23:00Z</dcterms:modified>
</cp:coreProperties>
</file>