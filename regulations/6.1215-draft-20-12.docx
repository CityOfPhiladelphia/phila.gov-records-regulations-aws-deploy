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38FD" w14:textId="07CA9634" w:rsidR="001B6BD3" w:rsidRPr="0024766E" w:rsidRDefault="00AC71FE">
      <w:pPr>
        <w:rPr>
          <w:rFonts w:ascii="Arial" w:hAnsi="Arial" w:cs="Arial"/>
          <w:b/>
          <w:bCs/>
          <w:sz w:val="24"/>
          <w:szCs w:val="24"/>
        </w:rPr>
      </w:pPr>
      <w:r w:rsidRPr="0024766E">
        <w:rPr>
          <w:rFonts w:ascii="Arial" w:hAnsi="Arial" w:cs="Arial"/>
          <w:b/>
          <w:bCs/>
          <w:sz w:val="24"/>
          <w:szCs w:val="24"/>
        </w:rPr>
        <w:t>Regulation 6 – Pay Plan</w:t>
      </w:r>
    </w:p>
    <w:p w14:paraId="6BCFAF92" w14:textId="083E595A" w:rsidR="00AC71FE" w:rsidRPr="0024766E" w:rsidRDefault="00AC71FE" w:rsidP="00AC71FE">
      <w:pPr>
        <w:rPr>
          <w:rFonts w:ascii="Arial" w:hAnsi="Arial" w:cs="Arial"/>
          <w:b/>
          <w:bCs/>
          <w:sz w:val="24"/>
          <w:szCs w:val="24"/>
        </w:rPr>
      </w:pPr>
      <w:r w:rsidRPr="0024766E">
        <w:rPr>
          <w:rFonts w:ascii="Arial" w:hAnsi="Arial" w:cs="Arial"/>
          <w:b/>
          <w:bCs/>
          <w:sz w:val="24"/>
          <w:szCs w:val="24"/>
        </w:rPr>
        <w:t>Regulation 6.1215 to be amended as follows:</w:t>
      </w:r>
    </w:p>
    <w:p w14:paraId="01F1012A" w14:textId="77777777" w:rsidR="00AC71FE" w:rsidRPr="0024766E" w:rsidRDefault="00AC71FE">
      <w:pPr>
        <w:rPr>
          <w:rFonts w:ascii="Arial" w:hAnsi="Arial" w:cs="Arial"/>
          <w:sz w:val="24"/>
          <w:szCs w:val="24"/>
        </w:rPr>
      </w:pPr>
    </w:p>
    <w:p w14:paraId="6548A18F" w14:textId="77777777" w:rsidR="00AC71FE" w:rsidRPr="00AC71FE" w:rsidRDefault="00AC71FE" w:rsidP="00D231A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  <w:pPrChange w:id="0" w:author="Janine LaBletta" w:date="2020-12-01T14:28:00Z">
          <w:pPr>
            <w:spacing w:line="240" w:lineRule="auto"/>
            <w:ind w:hanging="1080"/>
          </w:pPr>
        </w:pPrChange>
      </w:pPr>
      <w:r w:rsidRPr="0024766E">
        <w:rPr>
          <w:rFonts w:ascii="Arial" w:eastAsia="Times New Roman" w:hAnsi="Arial" w:cs="Arial"/>
          <w:b/>
          <w:bCs/>
          <w:sz w:val="24"/>
          <w:szCs w:val="24"/>
          <w:rPrChange w:id="1" w:author="Janine LaBletta" w:date="2020-08-17T15:09:00Z">
            <w:rPr>
              <w:rFonts w:ascii="Arial" w:eastAsia="Times New Roman" w:hAnsi="Arial" w:cs="Arial"/>
              <w:b/>
              <w:bCs/>
              <w:color w:val="003366"/>
              <w:sz w:val="24"/>
              <w:szCs w:val="24"/>
            </w:rPr>
          </w:rPrChange>
        </w:rPr>
        <w:t>6.1215</w:t>
      </w:r>
      <w:r w:rsidRPr="0024766E">
        <w:rPr>
          <w:rFonts w:ascii="Arial" w:eastAsia="Times New Roman" w:hAnsi="Arial" w:cs="Arial"/>
          <w:sz w:val="24"/>
          <w:szCs w:val="24"/>
          <w:rPrChange w:id="2" w:author="Janine LaBletta" w:date="2020-08-17T15:09:00Z">
            <w:rPr>
              <w:rFonts w:ascii="Arial" w:eastAsia="Times New Roman" w:hAnsi="Arial" w:cs="Arial"/>
              <w:color w:val="000000"/>
              <w:sz w:val="24"/>
              <w:szCs w:val="24"/>
            </w:rPr>
          </w:rPrChange>
        </w:rPr>
        <w:t xml:space="preserve"> </w:t>
      </w:r>
      <w:proofErr w:type="gramStart"/>
      <w:r w:rsidRPr="0024766E">
        <w:rPr>
          <w:rFonts w:ascii="Arial" w:eastAsia="Times New Roman" w:hAnsi="Arial" w:cs="Arial"/>
          <w:sz w:val="24"/>
          <w:szCs w:val="24"/>
          <w:rPrChange w:id="3" w:author="Janine LaBletta" w:date="2020-08-17T15:09:00Z">
            <w:rPr>
              <w:rFonts w:ascii="Arial" w:eastAsia="Times New Roman" w:hAnsi="Arial" w:cs="Arial"/>
              <w:color w:val="000000"/>
              <w:sz w:val="24"/>
              <w:szCs w:val="24"/>
            </w:rPr>
          </w:rPrChange>
        </w:rPr>
        <w:t>-  </w:t>
      </w:r>
      <w:r w:rsidRPr="0024766E">
        <w:rPr>
          <w:rFonts w:ascii="Arial" w:eastAsia="Times New Roman" w:hAnsi="Arial" w:cs="Arial"/>
          <w:b/>
          <w:bCs/>
          <w:sz w:val="24"/>
          <w:szCs w:val="24"/>
          <w:u w:val="single"/>
          <w:rPrChange w:id="4" w:author="Janine LaBletta" w:date="2020-08-17T15:09:00Z">
            <w:rPr>
              <w:rFonts w:ascii="Arial" w:eastAsia="Times New Roman" w:hAnsi="Arial" w:cs="Arial"/>
              <w:b/>
              <w:bCs/>
              <w:color w:val="003366"/>
              <w:sz w:val="24"/>
              <w:szCs w:val="24"/>
              <w:u w:val="single"/>
            </w:rPr>
          </w:rPrChange>
        </w:rPr>
        <w:t>Departments</w:t>
      </w:r>
      <w:proofErr w:type="gramEnd"/>
      <w:r w:rsidRPr="0024766E">
        <w:rPr>
          <w:rFonts w:ascii="Arial" w:eastAsia="Times New Roman" w:hAnsi="Arial" w:cs="Arial"/>
          <w:b/>
          <w:bCs/>
          <w:sz w:val="24"/>
          <w:szCs w:val="24"/>
          <w:u w:val="single"/>
          <w:rPrChange w:id="5" w:author="Janine LaBletta" w:date="2020-08-17T15:09:00Z">
            <w:rPr>
              <w:rFonts w:ascii="Arial" w:eastAsia="Times New Roman" w:hAnsi="Arial" w:cs="Arial"/>
              <w:b/>
              <w:bCs/>
              <w:color w:val="003366"/>
              <w:sz w:val="24"/>
              <w:szCs w:val="24"/>
              <w:u w:val="single"/>
            </w:rPr>
          </w:rPrChange>
        </w:rPr>
        <w:t>, Units, Assignments and Classes Eligible for Stand-By Time</w:t>
      </w:r>
      <w:r w:rsidRPr="0024766E">
        <w:rPr>
          <w:rFonts w:ascii="Arial" w:eastAsia="Times New Roman" w:hAnsi="Arial" w:cs="Arial"/>
          <w:sz w:val="24"/>
          <w:szCs w:val="24"/>
          <w:rPrChange w:id="6" w:author="Janine LaBletta" w:date="2020-08-17T15:09:00Z">
            <w:rPr>
              <w:rFonts w:ascii="Arial" w:eastAsia="Times New Roman" w:hAnsi="Arial" w:cs="Arial"/>
              <w:color w:val="000000"/>
              <w:sz w:val="24"/>
              <w:szCs w:val="24"/>
            </w:rPr>
          </w:rPrChange>
        </w:rPr>
        <w:t xml:space="preserve">.  </w:t>
      </w:r>
      <w:r w:rsidRPr="00AC71FE">
        <w:rPr>
          <w:rFonts w:ascii="Arial" w:eastAsia="Times New Roman" w:hAnsi="Arial" w:cs="Arial"/>
          <w:color w:val="000000"/>
          <w:sz w:val="24"/>
          <w:szCs w:val="24"/>
        </w:rPr>
        <w:t xml:space="preserve">Sections </w:t>
      </w:r>
      <w:r w:rsidR="0024766E" w:rsidRPr="0024766E">
        <w:fldChar w:fldCharType="begin"/>
      </w:r>
      <w:r w:rsidR="0024766E" w:rsidRPr="0024766E">
        <w:instrText xml:space="preserve"> HYPERLINK "http://personnel-web.phila.gov/webregs/?reg=6" \l "reg.6.1212" \o "6.1212" </w:instrText>
      </w:r>
      <w:r w:rsidR="0024766E" w:rsidRPr="0024766E">
        <w:fldChar w:fldCharType="separate"/>
      </w:r>
      <w:r w:rsidRPr="0024766E">
        <w:rPr>
          <w:rFonts w:ascii="Arial" w:eastAsia="Times New Roman" w:hAnsi="Arial" w:cs="Arial"/>
          <w:sz w:val="24"/>
          <w:szCs w:val="24"/>
          <w:rPrChange w:id="7" w:author="Janine LaBletta" w:date="2020-08-17T15:09:00Z">
            <w:rPr>
              <w:rFonts w:ascii="Arial" w:eastAsia="Times New Roman" w:hAnsi="Arial" w:cs="Arial"/>
              <w:color w:val="0000FF"/>
              <w:sz w:val="24"/>
              <w:szCs w:val="24"/>
              <w:u w:val="single"/>
            </w:rPr>
          </w:rPrChange>
        </w:rPr>
        <w:t>6.1212</w:t>
      </w:r>
      <w:r w:rsidR="0024766E" w:rsidRPr="0024766E">
        <w:rPr>
          <w:rFonts w:ascii="Arial" w:eastAsia="Times New Roman" w:hAnsi="Arial" w:cs="Arial"/>
          <w:sz w:val="24"/>
          <w:szCs w:val="24"/>
          <w:rPrChange w:id="8" w:author="Janine LaBletta" w:date="2020-08-17T15:09:00Z">
            <w:rPr>
              <w:rFonts w:ascii="Arial" w:eastAsia="Times New Roman" w:hAnsi="Arial" w:cs="Arial"/>
              <w:color w:val="0000FF"/>
              <w:sz w:val="24"/>
              <w:szCs w:val="24"/>
              <w:u w:val="single"/>
            </w:rPr>
          </w:rPrChange>
        </w:rPr>
        <w:fldChar w:fldCharType="end"/>
      </w:r>
      <w:r w:rsidRPr="0024766E">
        <w:rPr>
          <w:rFonts w:ascii="Arial" w:eastAsia="Times New Roman" w:hAnsi="Arial" w:cs="Arial"/>
          <w:sz w:val="24"/>
          <w:szCs w:val="24"/>
          <w:rPrChange w:id="9" w:author="Janine LaBletta" w:date="2020-08-17T15:09:00Z">
            <w:rPr>
              <w:rFonts w:ascii="Arial" w:eastAsia="Times New Roman" w:hAnsi="Arial" w:cs="Arial"/>
              <w:color w:val="000000"/>
              <w:sz w:val="24"/>
              <w:szCs w:val="24"/>
            </w:rPr>
          </w:rPrChange>
        </w:rPr>
        <w:t xml:space="preserve">, </w:t>
      </w:r>
      <w:r w:rsidR="0024766E" w:rsidRPr="0024766E">
        <w:fldChar w:fldCharType="begin"/>
      </w:r>
      <w:r w:rsidR="0024766E" w:rsidRPr="0024766E">
        <w:instrText xml:space="preserve"> HYPERLINK "http://personnel-web.phila.gov/webregs/?reg=6" \l "reg.6.1213" \o "6.1213" </w:instrText>
      </w:r>
      <w:r w:rsidR="0024766E" w:rsidRPr="0024766E">
        <w:rPr>
          <w:rPrChange w:id="10" w:author="Janine LaBletta" w:date="2020-08-17T15:09:00Z">
            <w:rPr>
              <w:rFonts w:ascii="Arial" w:eastAsia="Times New Roman" w:hAnsi="Arial" w:cs="Arial"/>
              <w:color w:val="0000FF"/>
              <w:sz w:val="24"/>
              <w:szCs w:val="24"/>
              <w:u w:val="single"/>
            </w:rPr>
          </w:rPrChange>
        </w:rPr>
        <w:fldChar w:fldCharType="separate"/>
      </w:r>
      <w:r w:rsidRPr="0024766E">
        <w:rPr>
          <w:rFonts w:ascii="Arial" w:eastAsia="Times New Roman" w:hAnsi="Arial" w:cs="Arial"/>
          <w:sz w:val="24"/>
          <w:szCs w:val="24"/>
          <w:rPrChange w:id="11" w:author="Janine LaBletta" w:date="2020-08-17T15:09:00Z">
            <w:rPr>
              <w:rFonts w:ascii="Arial" w:eastAsia="Times New Roman" w:hAnsi="Arial" w:cs="Arial"/>
              <w:color w:val="0000FF"/>
              <w:sz w:val="24"/>
              <w:szCs w:val="24"/>
              <w:u w:val="single"/>
            </w:rPr>
          </w:rPrChange>
        </w:rPr>
        <w:t>6.1213</w:t>
      </w:r>
      <w:r w:rsidR="0024766E" w:rsidRPr="0024766E">
        <w:rPr>
          <w:rFonts w:ascii="Arial" w:eastAsia="Times New Roman" w:hAnsi="Arial" w:cs="Arial"/>
          <w:sz w:val="24"/>
          <w:szCs w:val="24"/>
          <w:rPrChange w:id="12" w:author="Janine LaBletta" w:date="2020-08-17T15:09:00Z">
            <w:rPr>
              <w:rFonts w:ascii="Arial" w:eastAsia="Times New Roman" w:hAnsi="Arial" w:cs="Arial"/>
              <w:color w:val="0000FF"/>
              <w:sz w:val="24"/>
              <w:szCs w:val="24"/>
              <w:u w:val="single"/>
            </w:rPr>
          </w:rPrChange>
        </w:rPr>
        <w:fldChar w:fldCharType="end"/>
      </w:r>
      <w:r w:rsidRPr="0024766E">
        <w:rPr>
          <w:rFonts w:ascii="Arial" w:eastAsia="Times New Roman" w:hAnsi="Arial" w:cs="Arial"/>
          <w:sz w:val="24"/>
          <w:szCs w:val="24"/>
          <w:rPrChange w:id="13" w:author="Janine LaBletta" w:date="2020-08-17T15:09:00Z">
            <w:rPr>
              <w:rFonts w:ascii="Arial" w:eastAsia="Times New Roman" w:hAnsi="Arial" w:cs="Arial"/>
              <w:color w:val="000000"/>
              <w:sz w:val="24"/>
              <w:szCs w:val="24"/>
            </w:rPr>
          </w:rPrChange>
        </w:rPr>
        <w:t xml:space="preserve">, and </w:t>
      </w:r>
      <w:r w:rsidR="0024766E" w:rsidRPr="0024766E">
        <w:fldChar w:fldCharType="begin"/>
      </w:r>
      <w:r w:rsidR="0024766E" w:rsidRPr="0024766E">
        <w:instrText xml:space="preserve"> HYPERLINK "http://personnel-web.phila.gov/webregs/?reg=6" \l "reg.6.1214" \o "6.1214" </w:instrText>
      </w:r>
      <w:r w:rsidR="0024766E" w:rsidRPr="0024766E">
        <w:rPr>
          <w:rPrChange w:id="14" w:author="Janine LaBletta" w:date="2020-08-17T15:09:00Z">
            <w:rPr>
              <w:rFonts w:ascii="Arial" w:eastAsia="Times New Roman" w:hAnsi="Arial" w:cs="Arial"/>
              <w:color w:val="0000FF"/>
              <w:sz w:val="24"/>
              <w:szCs w:val="24"/>
              <w:u w:val="single"/>
            </w:rPr>
          </w:rPrChange>
        </w:rPr>
        <w:fldChar w:fldCharType="separate"/>
      </w:r>
      <w:r w:rsidRPr="0024766E">
        <w:rPr>
          <w:rFonts w:ascii="Arial" w:eastAsia="Times New Roman" w:hAnsi="Arial" w:cs="Arial"/>
          <w:sz w:val="24"/>
          <w:szCs w:val="24"/>
          <w:rPrChange w:id="15" w:author="Janine LaBletta" w:date="2020-08-17T15:09:00Z">
            <w:rPr>
              <w:rFonts w:ascii="Arial" w:eastAsia="Times New Roman" w:hAnsi="Arial" w:cs="Arial"/>
              <w:color w:val="0000FF"/>
              <w:sz w:val="24"/>
              <w:szCs w:val="24"/>
              <w:u w:val="single"/>
            </w:rPr>
          </w:rPrChange>
        </w:rPr>
        <w:t>6.1214</w:t>
      </w:r>
      <w:r w:rsidR="0024766E" w:rsidRPr="0024766E">
        <w:rPr>
          <w:rFonts w:ascii="Arial" w:eastAsia="Times New Roman" w:hAnsi="Arial" w:cs="Arial"/>
          <w:sz w:val="24"/>
          <w:szCs w:val="24"/>
          <w:rPrChange w:id="16" w:author="Janine LaBletta" w:date="2020-08-17T15:09:00Z">
            <w:rPr>
              <w:rFonts w:ascii="Arial" w:eastAsia="Times New Roman" w:hAnsi="Arial" w:cs="Arial"/>
              <w:color w:val="0000FF"/>
              <w:sz w:val="24"/>
              <w:szCs w:val="24"/>
              <w:u w:val="single"/>
            </w:rPr>
          </w:rPrChange>
        </w:rPr>
        <w:fldChar w:fldCharType="end"/>
      </w:r>
      <w:r w:rsidRPr="0024766E">
        <w:rPr>
          <w:rFonts w:ascii="Arial" w:eastAsia="Times New Roman" w:hAnsi="Arial" w:cs="Arial"/>
          <w:sz w:val="24"/>
          <w:szCs w:val="24"/>
          <w:rPrChange w:id="17" w:author="Janine LaBletta" w:date="2020-08-17T15:09:00Z">
            <w:rPr>
              <w:rFonts w:ascii="Arial" w:eastAsia="Times New Roman" w:hAnsi="Arial" w:cs="Arial"/>
              <w:color w:val="000000"/>
              <w:sz w:val="24"/>
              <w:szCs w:val="24"/>
            </w:rPr>
          </w:rPrChange>
        </w:rPr>
        <w:t xml:space="preserve"> </w:t>
      </w:r>
      <w:r w:rsidRPr="00AC71FE">
        <w:rPr>
          <w:rFonts w:ascii="Arial" w:eastAsia="Times New Roman" w:hAnsi="Arial" w:cs="Arial"/>
          <w:color w:val="000000"/>
          <w:sz w:val="24"/>
          <w:szCs w:val="24"/>
        </w:rPr>
        <w:t>shall apply only to employees in the following units and assig</w:t>
      </w:r>
      <w:bookmarkStart w:id="18" w:name="_GoBack"/>
      <w:bookmarkEnd w:id="18"/>
      <w:r w:rsidRPr="00AC71FE">
        <w:rPr>
          <w:rFonts w:ascii="Arial" w:eastAsia="Times New Roman" w:hAnsi="Arial" w:cs="Arial"/>
          <w:color w:val="000000"/>
          <w:sz w:val="24"/>
          <w:szCs w:val="24"/>
        </w:rPr>
        <w:t>nments of City Departments: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01"/>
        <w:gridCol w:w="6843"/>
      </w:tblGrid>
      <w:tr w:rsidR="00AC71FE" w:rsidRPr="00AC71FE" w14:paraId="556B0E83" w14:textId="77777777" w:rsidTr="00AC71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AD486" w14:textId="77777777" w:rsidR="00AC71FE" w:rsidRPr="00AC71FE" w:rsidRDefault="00AC71FE" w:rsidP="00AC7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7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Commerce Department</w:t>
            </w:r>
            <w:r w:rsidRPr="00AC71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7EFE5" w14:textId="77777777" w:rsidR="00AC71FE" w:rsidRPr="00AC71FE" w:rsidRDefault="00AC71FE" w:rsidP="00AC71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Aviation Division.</w:t>
            </w:r>
          </w:p>
        </w:tc>
      </w:tr>
      <w:tr w:rsidR="00AC71FE" w:rsidRPr="00AC71FE" w14:paraId="61B34110" w14:textId="77777777" w:rsidTr="00AC71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8AE21" w14:textId="77777777" w:rsidR="00AC71FE" w:rsidRPr="00AC71FE" w:rsidRDefault="00AC71FE" w:rsidP="00AC7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7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 of Public Health:</w:t>
            </w:r>
            <w:r w:rsidRPr="00AC71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DCE91A" w14:textId="77777777" w:rsidR="00AC71FE" w:rsidRPr="00AC71FE" w:rsidRDefault="00AC71FE" w:rsidP="00AC71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Forensic Investigation Unit;</w:t>
            </w:r>
          </w:p>
          <w:p w14:paraId="2DE75E5E" w14:textId="77777777" w:rsidR="00AC71FE" w:rsidRPr="00AC71FE" w:rsidRDefault="00AC71FE" w:rsidP="00AC71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 and Enforcement Unit;</w:t>
            </w:r>
          </w:p>
          <w:p w14:paraId="201C0069" w14:textId="77777777" w:rsidR="00AC71FE" w:rsidRPr="00AC71FE" w:rsidRDefault="00AC71FE" w:rsidP="00AC71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Hazardous Air Pollutants Unit;</w:t>
            </w:r>
          </w:p>
          <w:p w14:paraId="6D4881D3" w14:textId="77777777" w:rsidR="00AC71FE" w:rsidRPr="00AC71FE" w:rsidRDefault="00AC71FE" w:rsidP="00AC71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Ambulatory Health Services Division Hotline - employees in the following 4C (Nursing) series of classes: </w:t>
            </w:r>
          </w:p>
          <w:p w14:paraId="11A97903" w14:textId="77777777" w:rsidR="00AC71FE" w:rsidRPr="00AC71FE" w:rsidRDefault="00AC71FE" w:rsidP="00AC71FE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4C02 - Community Health Registered Nurse</w:t>
            </w:r>
          </w:p>
          <w:p w14:paraId="2D941739" w14:textId="77777777" w:rsidR="00AC71FE" w:rsidRPr="00AC71FE" w:rsidRDefault="00AC71FE" w:rsidP="00AC71FE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4C03 - Community Health Nursing Supervisor</w:t>
            </w:r>
          </w:p>
          <w:p w14:paraId="0E63629F" w14:textId="77777777" w:rsidR="00AC71FE" w:rsidRDefault="00AC71FE" w:rsidP="00AC71FE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4C19 - Health Care Coordinator.</w:t>
            </w:r>
          </w:p>
          <w:p w14:paraId="46CB59D7" w14:textId="4B2E03DB" w:rsidR="00AC71FE" w:rsidDel="00402884" w:rsidRDefault="00AC71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del w:id="19" w:author="Janine LaBletta" w:date="2020-11-25T15:44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Public Health Laboratory Unit </w:t>
            </w:r>
            <w:del w:id="20" w:author="Janine LaBletta" w:date="2020-11-25T15:44:00Z">
              <w:r w:rsidDel="00402884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– employees in the following class:</w:delText>
              </w:r>
            </w:del>
          </w:p>
          <w:p w14:paraId="254BA2DA" w14:textId="5017ACB1" w:rsidR="00AC71FE" w:rsidRPr="00AC71FE" w:rsidRDefault="00AC71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pPrChange w:id="21" w:author="Janine LaBletta" w:date="2020-11-25T15:44:00Z">
                <w:pPr>
                  <w:numPr>
                    <w:ilvl w:val="1"/>
                    <w:numId w:val="2"/>
                  </w:numPr>
                  <w:tabs>
                    <w:tab w:val="num" w:pos="1440"/>
                  </w:tabs>
                  <w:spacing w:before="100" w:beforeAutospacing="1" w:after="100" w:afterAutospacing="1" w:line="240" w:lineRule="auto"/>
                  <w:ind w:left="1440" w:hanging="360"/>
                </w:pPr>
              </w:pPrChange>
            </w:pPr>
            <w:del w:id="22" w:author="Janine LaBletta" w:date="2020-11-25T15:44:00Z">
              <w:r w:rsidDel="00402884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 xml:space="preserve">3H39 - Public Health Laboratory Section Supervisor </w:delText>
              </w:r>
            </w:del>
          </w:p>
        </w:tc>
      </w:tr>
      <w:tr w:rsidR="00AC71FE" w:rsidRPr="00AC71FE" w14:paraId="4B8B01D6" w14:textId="77777777" w:rsidTr="00AC71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3E1AC" w14:textId="77777777" w:rsidR="00AC71FE" w:rsidRPr="00AC71FE" w:rsidRDefault="00AC71FE" w:rsidP="00AC7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7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Water Department:</w:t>
            </w:r>
            <w:r w:rsidRPr="00AC71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55BAD" w14:textId="77777777" w:rsidR="00AC71FE" w:rsidRPr="00AC71FE" w:rsidRDefault="00AC71FE" w:rsidP="00AC71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Engineering Division - employees in the Construction Engineer 1 class (3B71)</w:t>
            </w:r>
          </w:p>
          <w:p w14:paraId="7A1ACDAB" w14:textId="77777777" w:rsidR="00AC71FE" w:rsidRPr="00AC71FE" w:rsidRDefault="00AC71FE" w:rsidP="00AC71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 Division;</w:t>
            </w:r>
          </w:p>
          <w:p w14:paraId="71510072" w14:textId="77777777" w:rsidR="00AC71FE" w:rsidRPr="00AC71FE" w:rsidRDefault="00AC71FE" w:rsidP="00AC71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Planning and Environmental Services.</w:t>
            </w:r>
          </w:p>
        </w:tc>
      </w:tr>
      <w:tr w:rsidR="00AC71FE" w:rsidRPr="00AC71FE" w14:paraId="3995CC0C" w14:textId="77777777" w:rsidTr="00AC71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2424A" w14:textId="77777777" w:rsidR="00AC71FE" w:rsidRPr="00AC71FE" w:rsidRDefault="00AC71FE" w:rsidP="00AC7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7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Commission on Human Relations:</w:t>
            </w:r>
            <w:r w:rsidRPr="00AC71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45D8AA" w14:textId="77777777" w:rsidR="00AC71FE" w:rsidRPr="00AC71FE" w:rsidRDefault="00AC71FE" w:rsidP="00AC71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Community Relations Division.</w:t>
            </w:r>
          </w:p>
        </w:tc>
      </w:tr>
      <w:tr w:rsidR="00AC71FE" w:rsidRPr="00AC71FE" w14:paraId="1BF15F17" w14:textId="77777777" w:rsidTr="00AC71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1BD7A" w14:textId="77777777" w:rsidR="00AC71FE" w:rsidRPr="00AC71FE" w:rsidRDefault="00AC71FE" w:rsidP="00AC7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7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 of Human Services: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ED859" w14:textId="77777777" w:rsidR="00AC71FE" w:rsidRPr="00AC71FE" w:rsidRDefault="00AC71FE" w:rsidP="00AC71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Child Abuse Hotline;</w:t>
            </w:r>
          </w:p>
          <w:p w14:paraId="0C0E9ECF" w14:textId="77777777" w:rsidR="00AC71FE" w:rsidRPr="00AC71FE" w:rsidRDefault="00AC71FE" w:rsidP="00AC71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Emergency Intake Services;</w:t>
            </w:r>
          </w:p>
          <w:p w14:paraId="27EF21D3" w14:textId="77777777" w:rsidR="00AC71FE" w:rsidRPr="00AC71FE" w:rsidRDefault="00AC71FE" w:rsidP="00AC71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Youth Study Center - Resident Services.</w:t>
            </w:r>
          </w:p>
        </w:tc>
      </w:tr>
      <w:tr w:rsidR="00AC71FE" w:rsidRPr="00AC71FE" w14:paraId="6A674A6F" w14:textId="77777777" w:rsidTr="00AC71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D9BB1E" w14:textId="77777777" w:rsidR="00AC71FE" w:rsidRPr="00AC71FE" w:rsidRDefault="00AC71FE" w:rsidP="00AC7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7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District Attorney's Office: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C257E" w14:textId="77777777" w:rsidR="00AC71FE" w:rsidRPr="00AC71FE" w:rsidRDefault="00AC71FE" w:rsidP="00AC71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Charging Unit.</w:t>
            </w:r>
          </w:p>
        </w:tc>
      </w:tr>
      <w:tr w:rsidR="00AC71FE" w:rsidRPr="00AC71FE" w14:paraId="4717735E" w14:textId="77777777" w:rsidTr="00AC71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F613D" w14:textId="77777777" w:rsidR="00AC71FE" w:rsidRPr="00AC71FE" w:rsidRDefault="00AC71FE" w:rsidP="00AC7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7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Office of Fleet Management: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621DA0" w14:textId="77777777" w:rsidR="00AC71FE" w:rsidRPr="00AC71FE" w:rsidRDefault="00AC71FE" w:rsidP="00AC71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Public Health and Safety Facility - Emergency Repair of Fire Department Apparatus.</w:t>
            </w:r>
          </w:p>
        </w:tc>
      </w:tr>
      <w:tr w:rsidR="00AC71FE" w:rsidRPr="00AC71FE" w14:paraId="07F9B10E" w14:textId="77777777" w:rsidTr="00AC71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B1BABB" w14:textId="77777777" w:rsidR="00AC71FE" w:rsidRPr="00AC71FE" w:rsidRDefault="00AC71FE" w:rsidP="00AC7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7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Police Department: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5931D" w14:textId="77777777" w:rsidR="00AC71FE" w:rsidRPr="00AC71FE" w:rsidRDefault="00AC71FE" w:rsidP="00AC71F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1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Chemistry Unit, Criminalistics Unit - all employees in the 3H (Sciences) series of classes.</w:t>
            </w:r>
          </w:p>
        </w:tc>
      </w:tr>
    </w:tbl>
    <w:p w14:paraId="6A56FEE3" w14:textId="110A20AF" w:rsidR="00AC71FE" w:rsidRPr="00AC71FE" w:rsidRDefault="00AC71FE">
      <w:pPr>
        <w:rPr>
          <w:rFonts w:ascii="Arial" w:hAnsi="Arial" w:cs="Arial"/>
          <w:sz w:val="24"/>
          <w:szCs w:val="24"/>
        </w:rPr>
      </w:pPr>
      <w:r w:rsidRPr="00AC71FE">
        <w:rPr>
          <w:rFonts w:ascii="Arial" w:eastAsia="Times New Roman" w:hAnsi="Arial" w:cs="Arial"/>
          <w:color w:val="000000"/>
          <w:sz w:val="24"/>
          <w:szCs w:val="24"/>
        </w:rPr>
        <w:t>Employees in departments or organizational units other than those listed above shall not be eligible for stand-by duty compensation.</w:t>
      </w:r>
    </w:p>
    <w:sectPr w:rsidR="00AC71FE" w:rsidRPr="00AC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9A6"/>
    <w:multiLevelType w:val="multilevel"/>
    <w:tmpl w:val="E494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10E57"/>
    <w:multiLevelType w:val="multilevel"/>
    <w:tmpl w:val="9840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879"/>
    <w:multiLevelType w:val="multilevel"/>
    <w:tmpl w:val="82AA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60936"/>
    <w:multiLevelType w:val="multilevel"/>
    <w:tmpl w:val="F8F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3644E"/>
    <w:multiLevelType w:val="multilevel"/>
    <w:tmpl w:val="A24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3318C"/>
    <w:multiLevelType w:val="multilevel"/>
    <w:tmpl w:val="2ECA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6291F"/>
    <w:multiLevelType w:val="multilevel"/>
    <w:tmpl w:val="7906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43788"/>
    <w:multiLevelType w:val="multilevel"/>
    <w:tmpl w:val="53C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ine LaBletta">
    <w15:presenceInfo w15:providerId="AD" w15:userId="S::janine.labletta@phila.gov::84fc3b5f-63eb-4bfc-a445-84436fa2e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FE"/>
    <w:rsid w:val="001B6BD3"/>
    <w:rsid w:val="0024766E"/>
    <w:rsid w:val="00402884"/>
    <w:rsid w:val="00AC71FE"/>
    <w:rsid w:val="00D231A6"/>
    <w:rsid w:val="00E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C3B4"/>
  <w15:chartTrackingRefBased/>
  <w15:docId w15:val="{AF8D4F34-BB9A-4C2F-BCC4-DCE9351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4793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0663">
                      <w:marLeft w:val="336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6499">
                      <w:marLeft w:val="336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2149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Anderson</dc:creator>
  <cp:keywords/>
  <dc:description/>
  <cp:lastModifiedBy>Janine LaBletta</cp:lastModifiedBy>
  <cp:revision>4</cp:revision>
  <dcterms:created xsi:type="dcterms:W3CDTF">2020-11-25T20:44:00Z</dcterms:created>
  <dcterms:modified xsi:type="dcterms:W3CDTF">2020-12-01T19:28:00Z</dcterms:modified>
</cp:coreProperties>
</file>