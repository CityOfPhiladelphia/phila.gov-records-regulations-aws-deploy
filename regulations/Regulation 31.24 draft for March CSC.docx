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912" w:rsidRDefault="00160912" w:rsidP="00160912">
      <w:pPr>
        <w:spacing w:line="240" w:lineRule="auto"/>
        <w:ind w:hanging="840"/>
        <w:rPr>
          <w:rFonts w:ascii="Arial" w:eastAsia="Times New Roman" w:hAnsi="Arial" w:cs="Arial"/>
          <w:b/>
          <w:bCs/>
          <w:color w:val="000000"/>
          <w:sz w:val="24"/>
          <w:szCs w:val="24"/>
        </w:rPr>
      </w:pPr>
      <w:r>
        <w:rPr>
          <w:rFonts w:ascii="Arial" w:eastAsia="Times New Roman" w:hAnsi="Arial" w:cs="Arial"/>
          <w:b/>
          <w:bCs/>
          <w:color w:val="000000"/>
          <w:sz w:val="24"/>
          <w:szCs w:val="24"/>
        </w:rPr>
        <w:t>Regulation 31 – Interim Regulations</w:t>
      </w:r>
    </w:p>
    <w:p w:rsidR="00160912" w:rsidRDefault="00160912" w:rsidP="00160912">
      <w:pPr>
        <w:spacing w:line="240" w:lineRule="auto"/>
        <w:ind w:hanging="840"/>
        <w:rPr>
          <w:rFonts w:ascii="Arial" w:eastAsia="Times New Roman" w:hAnsi="Arial" w:cs="Arial"/>
          <w:b/>
          <w:bCs/>
          <w:color w:val="000000"/>
          <w:sz w:val="24"/>
          <w:szCs w:val="24"/>
        </w:rPr>
      </w:pPr>
    </w:p>
    <w:p w:rsidR="00160912" w:rsidRPr="00CE1B40" w:rsidRDefault="00160912" w:rsidP="00160912">
      <w:pPr>
        <w:spacing w:line="240" w:lineRule="auto"/>
        <w:ind w:hanging="840"/>
        <w:rPr>
          <w:rFonts w:ascii="Arial" w:eastAsia="Times New Roman" w:hAnsi="Arial" w:cs="Arial"/>
          <w:color w:val="000000"/>
          <w:sz w:val="24"/>
          <w:szCs w:val="24"/>
        </w:rPr>
      </w:pPr>
      <w:r w:rsidRPr="435C99FF">
        <w:rPr>
          <w:rFonts w:ascii="Arial" w:eastAsia="Times New Roman" w:hAnsi="Arial" w:cs="Arial"/>
          <w:color w:val="000000" w:themeColor="text1"/>
          <w:sz w:val="24"/>
          <w:szCs w:val="24"/>
        </w:rPr>
        <w:t>Regulation 31.24 to be established as follows:</w:t>
      </w:r>
    </w:p>
    <w:p w:rsidR="00160912" w:rsidRPr="00CE1B40" w:rsidRDefault="00160912" w:rsidP="00160912">
      <w:pPr>
        <w:spacing w:line="240" w:lineRule="auto"/>
        <w:ind w:hanging="840"/>
        <w:rPr>
          <w:ins w:id="0" w:author="Janine LaBletta" w:date="2020-03-18T09:22:00Z"/>
          <w:rFonts w:ascii="Arial" w:eastAsia="Times New Roman" w:hAnsi="Arial" w:cs="Arial"/>
          <w:sz w:val="24"/>
          <w:szCs w:val="24"/>
        </w:rPr>
      </w:pPr>
    </w:p>
    <w:p w:rsidR="00160912" w:rsidRPr="00E955E3" w:rsidRDefault="00160912" w:rsidP="00160912">
      <w:pPr>
        <w:pStyle w:val="Default"/>
        <w:rPr>
          <w:ins w:id="1" w:author="Janine LaBletta" w:date="2020-03-18T09:22:00Z"/>
          <w:rFonts w:ascii="Arial" w:eastAsia="Times New Roman" w:hAnsi="Arial" w:cs="Arial"/>
          <w:b/>
          <w:bCs/>
        </w:rPr>
      </w:pPr>
      <w:ins w:id="2" w:author="Janine LaBletta" w:date="2020-03-18T09:22:00Z">
        <w:r>
          <w:rPr>
            <w:rFonts w:ascii="Arial" w:eastAsia="Times New Roman" w:hAnsi="Arial" w:cs="Arial"/>
            <w:b/>
            <w:bCs/>
          </w:rPr>
          <w:t xml:space="preserve">31.24 </w:t>
        </w:r>
        <w:r>
          <w:rPr>
            <w:rFonts w:ascii="Arial" w:eastAsia="Times New Roman" w:hAnsi="Arial" w:cs="Arial"/>
            <w:b/>
            <w:bCs/>
          </w:rPr>
          <w:tab/>
          <w:t xml:space="preserve">COMPENSATION FOR ESSENTIAL EMPLOYEES </w:t>
        </w:r>
        <w:r w:rsidRPr="00E955E3">
          <w:rPr>
            <w:rFonts w:ascii="Arial" w:eastAsia="Times New Roman" w:hAnsi="Arial" w:cs="Arial"/>
          </w:rPr>
          <w:t xml:space="preserve">during the public health emergency related to the </w:t>
        </w:r>
        <w:proofErr w:type="spellStart"/>
        <w:r w:rsidRPr="00E955E3">
          <w:rPr>
            <w:rFonts w:ascii="Arial" w:eastAsia="Times New Roman" w:hAnsi="Arial" w:cs="Arial"/>
          </w:rPr>
          <w:t>CoronaVirus</w:t>
        </w:r>
        <w:proofErr w:type="spellEnd"/>
        <w:r w:rsidRPr="00E955E3">
          <w:rPr>
            <w:rFonts w:ascii="Arial" w:eastAsia="Times New Roman" w:hAnsi="Arial" w:cs="Arial"/>
          </w:rPr>
          <w:t xml:space="preserve"> (COVID 19)</w:t>
        </w:r>
        <w:r w:rsidRPr="00E955E3">
          <w:rPr>
            <w:rFonts w:ascii="Arial" w:hAnsi="Arial" w:cs="Arial"/>
          </w:rPr>
          <w:t xml:space="preserve"> pandemic. Due to City closure of administrative offices and declaration that non-essential employees are not required to report for duty for the health and safety of all City residents, Civil Service employees designated essential shall earn additional cash compensation only as follows</w:t>
        </w:r>
        <w:r>
          <w:rPr>
            <w:rFonts w:ascii="Arial" w:hAnsi="Arial" w:cs="Arial"/>
          </w:rPr>
          <w:t>:</w:t>
        </w:r>
      </w:ins>
    </w:p>
    <w:p w:rsidR="00160912" w:rsidRDefault="00160912" w:rsidP="00160912">
      <w:pPr>
        <w:pStyle w:val="Default"/>
        <w:rPr>
          <w:ins w:id="3" w:author="Janine LaBletta" w:date="2020-03-18T09:22:00Z"/>
          <w:rFonts w:ascii="Arial" w:hAnsi="Arial" w:cs="Arial"/>
        </w:rPr>
      </w:pPr>
    </w:p>
    <w:p w:rsidR="00160912" w:rsidRDefault="00160912" w:rsidP="00160912">
      <w:pPr>
        <w:pStyle w:val="Default"/>
        <w:numPr>
          <w:ilvl w:val="0"/>
          <w:numId w:val="1"/>
        </w:numPr>
        <w:rPr>
          <w:ins w:id="4" w:author="Janine LaBletta" w:date="2020-03-18T09:22:00Z"/>
          <w:rFonts w:ascii="Arial" w:hAnsi="Arial" w:cs="Arial"/>
        </w:rPr>
      </w:pPr>
      <w:ins w:id="5" w:author="Janine LaBletta" w:date="2020-03-18T09:22:00Z">
        <w:r w:rsidRPr="07678B5A">
          <w:rPr>
            <w:rFonts w:ascii="Arial" w:hAnsi="Arial" w:cs="Arial"/>
          </w:rPr>
          <w:t xml:space="preserve">District Council 33 employees, including employees represented by Local 159B, shall earn compensation at one-and-a-half times their ordinary hourly rate for all hours worked during their </w:t>
        </w:r>
        <w:proofErr w:type="gramStart"/>
        <w:r w:rsidRPr="07678B5A">
          <w:rPr>
            <w:rFonts w:ascii="Arial" w:hAnsi="Arial" w:cs="Arial"/>
          </w:rPr>
          <w:t>regularly-scheduled</w:t>
        </w:r>
        <w:proofErr w:type="gramEnd"/>
        <w:r w:rsidRPr="07678B5A">
          <w:rPr>
            <w:rFonts w:ascii="Arial" w:hAnsi="Arial" w:cs="Arial"/>
          </w:rPr>
          <w:t xml:space="preserve"> shift.  All other hours worked will be paid in accordance with the collective bargaining agreement and existing Civil Service Regulations.</w:t>
        </w:r>
      </w:ins>
    </w:p>
    <w:p w:rsidR="00160912" w:rsidRDefault="00160912" w:rsidP="00160912">
      <w:pPr>
        <w:pStyle w:val="Default"/>
        <w:ind w:left="720"/>
        <w:rPr>
          <w:ins w:id="6" w:author="Janine LaBletta" w:date="2020-03-18T09:22:00Z"/>
          <w:rFonts w:ascii="Arial" w:hAnsi="Arial" w:cs="Arial"/>
        </w:rPr>
      </w:pPr>
    </w:p>
    <w:p w:rsidR="00160912" w:rsidRDefault="00160912" w:rsidP="00160912">
      <w:pPr>
        <w:pStyle w:val="Default"/>
        <w:numPr>
          <w:ilvl w:val="0"/>
          <w:numId w:val="1"/>
        </w:numPr>
        <w:rPr>
          <w:ins w:id="7" w:author="Janine LaBletta" w:date="2020-03-18T09:22:00Z"/>
          <w:color w:val="000000" w:themeColor="text1"/>
        </w:rPr>
      </w:pPr>
      <w:ins w:id="8" w:author="Janine LaBletta" w:date="2020-03-18T09:22:00Z">
        <w:r w:rsidRPr="07678B5A">
          <w:rPr>
            <w:rFonts w:ascii="Arial" w:hAnsi="Arial" w:cs="Arial"/>
          </w:rPr>
          <w:t xml:space="preserve">District Council 47 employees shall earn compensation at one-and-a-half times their ordinary hourly rate for all hours worked during their </w:t>
        </w:r>
        <w:proofErr w:type="gramStart"/>
        <w:r w:rsidRPr="07678B5A">
          <w:rPr>
            <w:rFonts w:ascii="Arial" w:hAnsi="Arial" w:cs="Arial"/>
          </w:rPr>
          <w:t>regularly-scheduled</w:t>
        </w:r>
        <w:proofErr w:type="gramEnd"/>
        <w:r w:rsidRPr="07678B5A">
          <w:rPr>
            <w:rFonts w:ascii="Arial" w:hAnsi="Arial" w:cs="Arial"/>
          </w:rPr>
          <w:t xml:space="preserve"> shift.  All other hours worked will be paid in accordance with the collective bargaining agreement and existing Civil Service Regulations.</w:t>
        </w:r>
      </w:ins>
    </w:p>
    <w:p w:rsidR="00160912" w:rsidRDefault="00160912" w:rsidP="00160912">
      <w:pPr>
        <w:pStyle w:val="Default"/>
        <w:rPr>
          <w:ins w:id="9" w:author="Janine LaBletta" w:date="2020-03-18T09:22:00Z"/>
          <w:rFonts w:ascii="Arial" w:hAnsi="Arial" w:cs="Arial"/>
        </w:rPr>
      </w:pPr>
    </w:p>
    <w:p w:rsidR="00160912" w:rsidRDefault="00160912" w:rsidP="00160912">
      <w:pPr>
        <w:pStyle w:val="Default"/>
        <w:numPr>
          <w:ilvl w:val="0"/>
          <w:numId w:val="1"/>
        </w:numPr>
        <w:rPr>
          <w:ins w:id="10" w:author="Janine LaBletta" w:date="2020-03-18T09:22:00Z"/>
          <w:color w:val="000000" w:themeColor="text1"/>
        </w:rPr>
      </w:pPr>
      <w:ins w:id="11" w:author="Janine LaBletta" w:date="2020-03-18T09:22:00Z">
        <w:r w:rsidRPr="1F94BFCE">
          <w:rPr>
            <w:rFonts w:ascii="Arial" w:hAnsi="Arial" w:cs="Arial"/>
          </w:rPr>
          <w:t xml:space="preserve">Non-represented employees shall earn compensation at one-and-a-half times their ordinary hourly rate for all hours worked during their </w:t>
        </w:r>
        <w:proofErr w:type="gramStart"/>
        <w:r w:rsidRPr="1F94BFCE">
          <w:rPr>
            <w:rFonts w:ascii="Arial" w:hAnsi="Arial" w:cs="Arial"/>
          </w:rPr>
          <w:t>regularly-scheduled</w:t>
        </w:r>
        <w:proofErr w:type="gramEnd"/>
        <w:r w:rsidRPr="1F94BFCE">
          <w:rPr>
            <w:rFonts w:ascii="Arial" w:hAnsi="Arial" w:cs="Arial"/>
          </w:rPr>
          <w:t xml:space="preserve"> shift.  </w:t>
        </w:r>
        <w:r w:rsidRPr="1F94BFCE">
          <w:rPr>
            <w:rFonts w:ascii="Arial" w:eastAsia="Arial" w:hAnsi="Arial" w:cs="Arial"/>
          </w:rPr>
          <w:t xml:space="preserve">All other hours worked will be paid in accordance and existing Civil Service Regulations. </w:t>
        </w:r>
      </w:ins>
    </w:p>
    <w:p w:rsidR="00160912" w:rsidRDefault="00160912" w:rsidP="00160912">
      <w:pPr>
        <w:pStyle w:val="Default"/>
        <w:ind w:left="360"/>
        <w:rPr>
          <w:ins w:id="12" w:author="Janine LaBletta" w:date="2020-03-18T09:22:00Z"/>
          <w:rFonts w:ascii="Arial" w:hAnsi="Arial" w:cs="Arial"/>
        </w:rPr>
      </w:pPr>
    </w:p>
    <w:p w:rsidR="00160912" w:rsidRDefault="00160912" w:rsidP="00160912">
      <w:pPr>
        <w:pStyle w:val="Default"/>
        <w:numPr>
          <w:ilvl w:val="0"/>
          <w:numId w:val="1"/>
        </w:numPr>
        <w:rPr>
          <w:ins w:id="13" w:author="Janine LaBletta" w:date="2020-03-18T09:22:00Z"/>
          <w:color w:val="000000" w:themeColor="text1"/>
        </w:rPr>
      </w:pPr>
      <w:ins w:id="14" w:author="Janine LaBletta" w:date="2020-03-18T09:22:00Z">
        <w:r w:rsidRPr="07678B5A">
          <w:rPr>
            <w:rFonts w:ascii="Arial" w:hAnsi="Arial" w:cs="Arial"/>
          </w:rPr>
          <w:t xml:space="preserve">Fraternal Order of Police, Lodge 5 employees shall earn compensation at one-and-a-half times their ordinary hourly rate for all hours worked during their </w:t>
        </w:r>
        <w:proofErr w:type="gramStart"/>
        <w:r w:rsidRPr="07678B5A">
          <w:rPr>
            <w:rFonts w:ascii="Arial" w:hAnsi="Arial" w:cs="Arial"/>
          </w:rPr>
          <w:t>regularly-scheduled</w:t>
        </w:r>
        <w:proofErr w:type="gramEnd"/>
        <w:r w:rsidRPr="07678B5A">
          <w:rPr>
            <w:rFonts w:ascii="Arial" w:hAnsi="Arial" w:cs="Arial"/>
          </w:rPr>
          <w:t xml:space="preserve"> shift.  All other hours worked will be paid in accordance with existing Civil Service Regulations, except that Fraternal Order of Police, Lodge 5 employees who are ordinarily ineligible to earn cash overtime shall earn cash overtime at the rate(s) and under the circumstances set forth in the existing Civil Service Regulations for earning compensatory time, in lieu of earning compensatory time.</w:t>
        </w:r>
      </w:ins>
    </w:p>
    <w:p w:rsidR="00160912" w:rsidRDefault="00160912" w:rsidP="00160912">
      <w:pPr>
        <w:pStyle w:val="Default"/>
        <w:ind w:left="360"/>
        <w:rPr>
          <w:ins w:id="15" w:author="Janine LaBletta" w:date="2020-03-18T09:22:00Z"/>
          <w:rFonts w:ascii="Arial" w:hAnsi="Arial" w:cs="Arial"/>
        </w:rPr>
      </w:pPr>
      <w:bookmarkStart w:id="16" w:name="_GoBack"/>
      <w:bookmarkEnd w:id="16"/>
    </w:p>
    <w:p w:rsidR="00160912" w:rsidRDefault="00160912" w:rsidP="00160912">
      <w:pPr>
        <w:pStyle w:val="Default"/>
        <w:numPr>
          <w:ilvl w:val="0"/>
          <w:numId w:val="1"/>
        </w:numPr>
        <w:rPr>
          <w:ins w:id="17" w:author="Janine LaBletta" w:date="2020-03-18T09:22:00Z"/>
          <w:color w:val="000000" w:themeColor="text1"/>
        </w:rPr>
      </w:pPr>
      <w:ins w:id="18" w:author="Janine LaBletta" w:date="2020-03-18T09:22:00Z">
        <w:r w:rsidRPr="07678B5A">
          <w:rPr>
            <w:rFonts w:ascii="Arial" w:hAnsi="Arial" w:cs="Arial"/>
          </w:rPr>
          <w:t xml:space="preserve">International Association of Fire Fighters, Local 22 </w:t>
        </w:r>
      </w:ins>
      <w:ins w:id="19" w:author="Janine LaBletta" w:date="2020-03-18T10:27:00Z">
        <w:r w:rsidR="00DB2CBD" w:rsidRPr="00FE66AC">
          <w:rPr>
            <w:rFonts w:ascii="Arial" w:hAnsi="Arial" w:cs="Arial"/>
          </w:rPr>
          <w:t>bargaining unit members</w:t>
        </w:r>
        <w:r w:rsidR="00DB2CBD">
          <w:rPr>
            <w:rFonts w:ascii="Arial" w:hAnsi="Arial" w:cs="Arial"/>
          </w:rPr>
          <w:t xml:space="preserve"> </w:t>
        </w:r>
      </w:ins>
      <w:ins w:id="20" w:author="Janine LaBletta" w:date="2020-03-18T09:22:00Z">
        <w:r w:rsidRPr="07678B5A">
          <w:rPr>
            <w:rFonts w:ascii="Arial" w:hAnsi="Arial" w:cs="Arial"/>
          </w:rPr>
          <w:t xml:space="preserve">shall earn compensation at one-and-a-half times their ordinary hourly rate for all hours worked during their </w:t>
        </w:r>
        <w:proofErr w:type="gramStart"/>
        <w:r w:rsidRPr="07678B5A">
          <w:rPr>
            <w:rFonts w:ascii="Arial" w:hAnsi="Arial" w:cs="Arial"/>
          </w:rPr>
          <w:t>regularly-scheduled</w:t>
        </w:r>
        <w:proofErr w:type="gramEnd"/>
        <w:r w:rsidRPr="07678B5A">
          <w:rPr>
            <w:rFonts w:ascii="Arial" w:hAnsi="Arial" w:cs="Arial"/>
          </w:rPr>
          <w:t xml:space="preserve"> shift.  All other hours worked will be paid in accordance with existing Civil Service Regulations, except that International Association of Fire Fighters, Local 22 </w:t>
        </w:r>
      </w:ins>
      <w:ins w:id="21" w:author="Janine LaBletta" w:date="2020-03-18T10:27:00Z">
        <w:r w:rsidR="00DB2CBD" w:rsidRPr="00FE66AC">
          <w:rPr>
            <w:rFonts w:ascii="Arial" w:hAnsi="Arial" w:cs="Arial"/>
          </w:rPr>
          <w:t>bargaining unit members</w:t>
        </w:r>
        <w:r w:rsidR="00DB2CBD">
          <w:rPr>
            <w:rFonts w:ascii="Arial" w:hAnsi="Arial" w:cs="Arial"/>
          </w:rPr>
          <w:t xml:space="preserve"> </w:t>
        </w:r>
      </w:ins>
      <w:ins w:id="22" w:author="Janine LaBletta" w:date="2020-03-18T09:22:00Z">
        <w:r w:rsidRPr="07678B5A">
          <w:rPr>
            <w:rFonts w:ascii="Arial" w:hAnsi="Arial" w:cs="Arial"/>
          </w:rPr>
          <w:t>who are ordinarily ineligible to earn cash overtime shall earn cash overtime at the rate(s) and under the circumstances set forth in the existing Civil Service Regulations for earning compensatory time, in lieu of earning compensatory time.</w:t>
        </w:r>
      </w:ins>
    </w:p>
    <w:p w:rsidR="00160912" w:rsidRDefault="00160912" w:rsidP="00160912">
      <w:pPr>
        <w:pStyle w:val="Default"/>
        <w:rPr>
          <w:ins w:id="23" w:author="Janine LaBletta" w:date="2020-03-18T09:22:00Z"/>
          <w:rFonts w:ascii="Arial" w:hAnsi="Arial" w:cs="Arial"/>
        </w:rPr>
      </w:pPr>
    </w:p>
    <w:p w:rsidR="00160912" w:rsidRDefault="00160912" w:rsidP="00160912">
      <w:pPr>
        <w:pStyle w:val="Default"/>
        <w:rPr>
          <w:ins w:id="24" w:author="Janine LaBletta" w:date="2020-03-18T09:22:00Z"/>
          <w:rFonts w:ascii="Arial" w:hAnsi="Arial" w:cs="Arial"/>
        </w:rPr>
      </w:pPr>
      <w:ins w:id="25" w:author="Janine LaBletta" w:date="2020-03-18T09:22:00Z">
        <w:r w:rsidRPr="435C99FF">
          <w:rPr>
            <w:rFonts w:ascii="Arial" w:hAnsi="Arial" w:cs="Arial"/>
          </w:rPr>
          <w:lastRenderedPageBreak/>
          <w:t>“Hours worked” shall not include time spent by employees waiting to be notified that they will be needed to perform essential work or time spent traveling to or from worksites for the purposes of calculating additional cash compensation due under this Regulation.</w:t>
        </w:r>
      </w:ins>
    </w:p>
    <w:p w:rsidR="00160912" w:rsidRDefault="00160912" w:rsidP="00160912">
      <w:pPr>
        <w:pStyle w:val="Default"/>
        <w:rPr>
          <w:ins w:id="26" w:author="Janine LaBletta" w:date="2020-03-18T09:22:00Z"/>
          <w:rFonts w:ascii="Arial" w:hAnsi="Arial" w:cs="Arial"/>
        </w:rPr>
      </w:pPr>
    </w:p>
    <w:p w:rsidR="00160912" w:rsidRDefault="00160912" w:rsidP="00160912">
      <w:pPr>
        <w:pStyle w:val="Default"/>
        <w:rPr>
          <w:ins w:id="27" w:author="Janine LaBletta" w:date="2020-03-18T09:22:00Z"/>
          <w:rFonts w:ascii="Arial" w:hAnsi="Arial" w:cs="Arial"/>
        </w:rPr>
      </w:pPr>
      <w:ins w:id="28" w:author="Janine LaBletta" w:date="2020-03-18T09:22:00Z">
        <w:r w:rsidRPr="1F94BFCE">
          <w:rPr>
            <w:rFonts w:ascii="Arial" w:hAnsi="Arial" w:cs="Arial"/>
          </w:rPr>
          <w:t>This Regulation shall be effective from March 18, 2020, through March 29, 2020.</w:t>
        </w:r>
      </w:ins>
    </w:p>
    <w:p w:rsidR="00160912" w:rsidRDefault="00160912" w:rsidP="00160912">
      <w:pPr>
        <w:pStyle w:val="Default"/>
        <w:rPr>
          <w:ins w:id="29" w:author="Janine LaBletta" w:date="2020-03-18T09:22:00Z"/>
          <w:rFonts w:ascii="Arial" w:hAnsi="Arial" w:cs="Arial"/>
        </w:rPr>
      </w:pPr>
    </w:p>
    <w:p w:rsidR="00160912" w:rsidRDefault="00160912" w:rsidP="00160912">
      <w:pPr>
        <w:spacing w:line="240" w:lineRule="auto"/>
        <w:ind w:hanging="840"/>
        <w:rPr>
          <w:ins w:id="30" w:author="Janine LaBletta" w:date="2020-03-18T09:22:00Z"/>
          <w:rFonts w:ascii="Arial" w:eastAsia="Times New Roman" w:hAnsi="Arial" w:cs="Arial"/>
          <w:b/>
          <w:bCs/>
          <w:sz w:val="24"/>
          <w:szCs w:val="24"/>
        </w:rPr>
      </w:pPr>
    </w:p>
    <w:p w:rsidR="00160912" w:rsidRPr="00CE1B40" w:rsidRDefault="00160912" w:rsidP="00160912">
      <w:pPr>
        <w:spacing w:line="240" w:lineRule="auto"/>
        <w:ind w:hanging="840"/>
        <w:rPr>
          <w:ins w:id="31" w:author="Janine LaBletta" w:date="2020-03-18T09:22:00Z"/>
          <w:rFonts w:ascii="Arial" w:eastAsia="Times New Roman" w:hAnsi="Arial" w:cs="Arial"/>
          <w:sz w:val="24"/>
          <w:szCs w:val="24"/>
        </w:rPr>
      </w:pPr>
      <w:ins w:id="32" w:author="Janine LaBletta" w:date="2020-03-18T09:22:00Z">
        <w:r>
          <w:rPr>
            <w:rFonts w:ascii="Arial" w:eastAsia="Times New Roman" w:hAnsi="Arial" w:cs="Arial"/>
            <w:b/>
            <w:bCs/>
            <w:sz w:val="24"/>
            <w:szCs w:val="24"/>
          </w:rPr>
          <w:tab/>
        </w:r>
        <w:r w:rsidRPr="00CE1B40">
          <w:rPr>
            <w:rFonts w:ascii="Arial" w:eastAsia="Times New Roman" w:hAnsi="Arial" w:cs="Arial"/>
            <w:sz w:val="24"/>
            <w:szCs w:val="24"/>
          </w:rPr>
          <w:t xml:space="preserve"> </w:t>
        </w:r>
      </w:ins>
    </w:p>
    <w:p w:rsidR="009A4347" w:rsidRDefault="00FE66AC"/>
    <w:sectPr w:rsidR="009A4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B4B8A"/>
    <w:multiLevelType w:val="hybridMultilevel"/>
    <w:tmpl w:val="C08C67B2"/>
    <w:lvl w:ilvl="0" w:tplc="FFFFFFFF">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ine LaBletta">
    <w15:presenceInfo w15:providerId="AD" w15:userId="S::janine.labletta@phila.gov::84fc3b5f-63eb-4bfc-a445-84436fa2e5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912"/>
    <w:rsid w:val="00160912"/>
    <w:rsid w:val="004C2C6C"/>
    <w:rsid w:val="00856297"/>
    <w:rsid w:val="00B74F1E"/>
    <w:rsid w:val="00DB2CBD"/>
    <w:rsid w:val="00FE6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300B69-D189-494A-8D7C-7BD529A5D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0912"/>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609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09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Janine LaBletta</dc:creator>
  <cp:keywords/>
  <dc:description/>
  <cp:lastModifiedBy>Janine LaBletta</cp:lastModifiedBy>
  <cp:revision>6</cp:revision>
  <cp:lastPrinted>2020-03-18T13:23:00Z</cp:lastPrinted>
  <dcterms:created xsi:type="dcterms:W3CDTF">2020-03-18T13:22:00Z</dcterms:created>
  <dcterms:modified xsi:type="dcterms:W3CDTF">2020-03-18T14:39:00Z</dcterms:modified>
</cp:coreProperties>
</file>